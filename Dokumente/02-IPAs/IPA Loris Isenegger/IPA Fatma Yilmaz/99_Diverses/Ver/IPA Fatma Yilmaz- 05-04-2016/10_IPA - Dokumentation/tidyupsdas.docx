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DE" w:rsidRDefault="00322F01">
      <w:r>
        <w:t>TidyUp ()</w:t>
      </w:r>
    </w:p>
    <w:p w:rsidR="00322F01" w:rsidRDefault="00322F01">
      <w:r>
        <w:t xml:space="preserve">Die Funktion </w:t>
      </w:r>
      <w:proofErr w:type="spellStart"/>
      <w:r>
        <w:t>TidyUp</w:t>
      </w:r>
      <w:proofErr w:type="spellEnd"/>
      <w:r>
        <w:t xml:space="preserve"> </w:t>
      </w:r>
      <w:r w:rsidR="00546AC6">
        <w:t xml:space="preserve">wird </w:t>
      </w:r>
      <w:r>
        <w:t xml:space="preserve">durch </w:t>
      </w:r>
      <w:del w:id="0" w:author="klingerb" w:date="2016-04-05T16:33:00Z">
        <w:r w:rsidDel="00BD5D6D">
          <w:delText xml:space="preserve">klicken </w:delText>
        </w:r>
      </w:del>
      <w:ins w:id="1" w:author="klingerb" w:date="2016-04-05T16:33:00Z">
        <w:r w:rsidR="00BD5D6D">
          <w:t>K</w:t>
        </w:r>
        <w:r w:rsidR="00BD5D6D">
          <w:t xml:space="preserve">licken </w:t>
        </w:r>
      </w:ins>
      <w:r>
        <w:t>auf den Button „Tidy Up“ aufgerufen.</w:t>
      </w:r>
    </w:p>
    <w:p w:rsidR="00322F01" w:rsidRDefault="00BD5D6D">
      <w:ins w:id="2" w:author="klingerb" w:date="2016-04-05T16:35:00Z">
        <w:r>
          <w:t xml:space="preserve">Die Funktion </w:t>
        </w:r>
      </w:ins>
      <w:del w:id="3" w:author="klingerb" w:date="2016-04-05T16:35:00Z">
        <w:r w:rsidR="00322F01" w:rsidDel="00BD5D6D">
          <w:delText>L</w:delText>
        </w:r>
      </w:del>
      <w:ins w:id="4" w:author="klingerb" w:date="2016-04-05T16:36:00Z">
        <w:r>
          <w:t>l</w:t>
        </w:r>
      </w:ins>
      <w:r w:rsidR="00322F01">
        <w:t xml:space="preserve">öscht </w:t>
      </w:r>
      <w:ins w:id="5" w:author="klingerb" w:date="2016-04-05T16:37:00Z">
        <w:r>
          <w:t>in</w:t>
        </w:r>
        <w:r>
          <w:t xml:space="preserve"> der Tabelle „EDE“</w:t>
        </w:r>
        <w:r>
          <w:t xml:space="preserve"> </w:t>
        </w:r>
      </w:ins>
      <w:ins w:id="6" w:author="klingerb" w:date="2016-04-05T16:36:00Z">
        <w:r>
          <w:t xml:space="preserve">die </w:t>
        </w:r>
      </w:ins>
      <w:del w:id="7" w:author="klingerb" w:date="2016-04-05T16:36:00Z">
        <w:r w:rsidR="00322F01" w:rsidDel="00BD5D6D">
          <w:delText>alle</w:delText>
        </w:r>
      </w:del>
      <w:r w:rsidR="00322F01">
        <w:t xml:space="preserve"> Daten</w:t>
      </w:r>
      <w:ins w:id="8" w:author="klingerb" w:date="2016-04-05T16:36:00Z">
        <w:r>
          <w:t xml:space="preserve"> von allen Devices</w:t>
        </w:r>
      </w:ins>
      <w:del w:id="9" w:author="klingerb" w:date="2016-04-05T16:37:00Z">
        <w:r w:rsidR="00322F01" w:rsidDel="00BD5D6D">
          <w:delText xml:space="preserve"> aus der Tabelle „EDE“</w:delText>
        </w:r>
      </w:del>
      <w:r w:rsidR="00322F01">
        <w:t xml:space="preserve">, die nicht in der Tabelle </w:t>
      </w:r>
      <w:ins w:id="10" w:author="klingerb" w:date="2016-04-05T16:36:00Z">
        <w:r>
          <w:t>„</w:t>
        </w:r>
      </w:ins>
      <w:proofErr w:type="spellStart"/>
      <w:r w:rsidR="00322F01">
        <w:t>Spec</w:t>
      </w:r>
      <w:proofErr w:type="spellEnd"/>
      <w:r w:rsidR="00322F01">
        <w:t>-Devices</w:t>
      </w:r>
      <w:ins w:id="11" w:author="klingerb" w:date="2016-04-05T16:36:00Z">
        <w:r>
          <w:t>“</w:t>
        </w:r>
        <w:r>
          <w:t xml:space="preserve"> </w:t>
        </w:r>
      </w:ins>
      <w:r w:rsidR="00322F01">
        <w:t xml:space="preserve"> vorkommen. </w:t>
      </w:r>
      <w:ins w:id="12" w:author="klingerb" w:date="2016-04-05T16:39:00Z">
        <w:r w:rsidR="001B09B7">
          <w:t>Um diese zu</w:t>
        </w:r>
      </w:ins>
      <w:ins w:id="13" w:author="klingerb" w:date="2016-04-05T16:41:00Z">
        <w:r w:rsidR="001B09B7">
          <w:t xml:space="preserve"> </w:t>
        </w:r>
      </w:ins>
      <w:ins w:id="14" w:author="klingerb" w:date="2016-04-05T16:39:00Z">
        <w:r w:rsidR="001B09B7">
          <w:t xml:space="preserve">finden, </w:t>
        </w:r>
      </w:ins>
      <w:ins w:id="15" w:author="klingerb" w:date="2016-04-05T16:37:00Z">
        <w:r w:rsidR="001B09B7">
          <w:t xml:space="preserve">wird </w:t>
        </w:r>
      </w:ins>
      <w:del w:id="16" w:author="klingerb" w:date="2016-04-05T16:41:00Z">
        <w:r w:rsidR="00322F01" w:rsidDel="001B09B7">
          <w:delText xml:space="preserve">In </w:delText>
        </w:r>
      </w:del>
      <w:ins w:id="17" w:author="klingerb" w:date="2016-04-05T16:41:00Z">
        <w:r w:rsidR="001B09B7">
          <w:t>i</w:t>
        </w:r>
        <w:r w:rsidR="001B09B7">
          <w:t xml:space="preserve">n </w:t>
        </w:r>
      </w:ins>
      <w:r w:rsidR="00322F01">
        <w:t xml:space="preserve">der Tabelle „EDE“ </w:t>
      </w:r>
      <w:del w:id="18" w:author="klingerb" w:date="2016-04-05T16:37:00Z">
        <w:r w:rsidR="00322F01" w:rsidDel="001B09B7">
          <w:delText xml:space="preserve">Wird </w:delText>
        </w:r>
      </w:del>
      <w:r w:rsidR="00322F01">
        <w:t xml:space="preserve">nach </w:t>
      </w:r>
      <w:proofErr w:type="spellStart"/>
      <w:r w:rsidR="00322F01">
        <w:t>object</w:t>
      </w:r>
      <w:proofErr w:type="spellEnd"/>
      <w:r w:rsidR="00322F01">
        <w:t>-type = 8 gesucht</w:t>
      </w:r>
      <w:ins w:id="19" w:author="klingerb" w:date="2016-04-05T16:39:00Z">
        <w:r w:rsidR="001B09B7">
          <w:t xml:space="preserve"> und die </w:t>
        </w:r>
      </w:ins>
      <w:ins w:id="20" w:author="klingerb" w:date="2016-04-05T16:41:00Z">
        <w:r w:rsidR="001B09B7">
          <w:t xml:space="preserve">dazugehörige </w:t>
        </w:r>
      </w:ins>
      <w:proofErr w:type="spellStart"/>
      <w:ins w:id="21" w:author="klingerb" w:date="2016-04-05T16:39:00Z">
        <w:r w:rsidR="001B09B7">
          <w:t>DevObjInstance</w:t>
        </w:r>
        <w:proofErr w:type="spellEnd"/>
        <w:r w:rsidR="001B09B7">
          <w:t xml:space="preserve"> herausgelesen</w:t>
        </w:r>
        <w:proofErr w:type="gramStart"/>
        <w:r w:rsidR="001B09B7">
          <w:t>.</w:t>
        </w:r>
      </w:ins>
      <w:r w:rsidR="00322F01">
        <w:t>.</w:t>
      </w:r>
      <w:proofErr w:type="gramEnd"/>
      <w:r w:rsidR="00322F01">
        <w:t xml:space="preserve">  Wenn </w:t>
      </w:r>
      <w:del w:id="22" w:author="klingerb" w:date="2016-04-05T16:41:00Z">
        <w:r w:rsidR="00322F01" w:rsidDel="001B09B7">
          <w:delText xml:space="preserve">in der Tabelle „EDE“ die gefundene </w:delText>
        </w:r>
        <w:r w:rsidR="00322F01" w:rsidRPr="001B09B7" w:rsidDel="001B09B7">
          <w:rPr>
            <w:i/>
            <w:rPrChange w:id="23" w:author="klingerb" w:date="2016-04-05T16:40:00Z">
              <w:rPr/>
            </w:rPrChange>
          </w:rPr>
          <w:delText>Zeile.device-obj.-instance</w:delText>
        </w:r>
      </w:del>
      <w:ins w:id="24" w:author="klingerb" w:date="2016-04-05T16:41:00Z">
        <w:r w:rsidR="001B09B7">
          <w:t>diese</w:t>
        </w:r>
      </w:ins>
      <w:r w:rsidR="00322F01">
        <w:t xml:space="preserve"> nicht in der Tabelle </w:t>
      </w:r>
      <w:proofErr w:type="spellStart"/>
      <w:r w:rsidR="00322F01">
        <w:t>Spec-Devices.Dev-Inst</w:t>
      </w:r>
      <w:proofErr w:type="spellEnd"/>
      <w:r w:rsidR="00322F01">
        <w:t xml:space="preserve"> </w:t>
      </w:r>
      <w:r w:rsidR="00546AC6">
        <w:t>vorkommt</w:t>
      </w:r>
      <w:del w:id="25" w:author="klingerb" w:date="2016-04-05T16:42:00Z">
        <w:r w:rsidR="00546AC6" w:rsidDel="001B09B7">
          <w:delText xml:space="preserve">. </w:delText>
        </w:r>
      </w:del>
      <w:ins w:id="26" w:author="klingerb" w:date="2016-04-05T16:42:00Z">
        <w:r w:rsidR="001B09B7">
          <w:t>, d</w:t>
        </w:r>
      </w:ins>
      <w:del w:id="27" w:author="klingerb" w:date="2016-04-05T16:42:00Z">
        <w:r w:rsidR="00546AC6" w:rsidDel="001B09B7">
          <w:delText>D</w:delText>
        </w:r>
      </w:del>
      <w:r w:rsidR="00546AC6">
        <w:t xml:space="preserve">ann werden alle Zeilen in der Tabelle „EDE“ mit der gleichen </w:t>
      </w:r>
      <w:proofErr w:type="spellStart"/>
      <w:r w:rsidR="00546AC6">
        <w:t>device</w:t>
      </w:r>
      <w:proofErr w:type="spellEnd"/>
      <w:r w:rsidR="00546AC6">
        <w:t>-obj.-</w:t>
      </w:r>
      <w:proofErr w:type="spellStart"/>
      <w:r w:rsidR="00546AC6">
        <w:t>instance</w:t>
      </w:r>
      <w:proofErr w:type="spellEnd"/>
      <w:r w:rsidR="00546AC6">
        <w:t xml:space="preserve"> gelöscht.</w:t>
      </w:r>
    </w:p>
    <w:p w:rsidR="00546AC6" w:rsidRDefault="00546AC6">
      <w:r>
        <w:t>Beispiel:</w:t>
      </w:r>
    </w:p>
    <w:p w:rsidR="00546AC6" w:rsidRDefault="00995529">
      <w:r>
        <w:rPr>
          <w:noProof/>
          <w:lang w:val="de-DE"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27305</wp:posOffset>
            </wp:positionV>
            <wp:extent cx="5564505" cy="5486400"/>
            <wp:effectExtent l="19050" t="0" r="0" b="0"/>
            <wp:wrapTight wrapText="bothSides">
              <wp:wrapPolygon edited="0">
                <wp:start x="-74" y="0"/>
                <wp:lineTo x="-74" y="21525"/>
                <wp:lineTo x="21593" y="21525"/>
                <wp:lineTo x="21593" y="0"/>
                <wp:lineTo x="-74" y="0"/>
              </wp:wrapPolygon>
            </wp:wrapTight>
            <wp:docPr id="5" name="Bild 16" descr="Y:\IPA Fatma Yilmaz\Versionen\IPA Fatma Yilmaz- 05-04-2016\Tidy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Y:\IPA Fatma Yilmaz\Versionen\IPA Fatma Yilmaz- 05-04-2016\Tidy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6AC6" w:rsidRPr="00546AC6" w:rsidRDefault="00546AC6" w:rsidP="00546AC6"/>
    <w:p w:rsidR="00546AC6" w:rsidRPr="00546AC6" w:rsidRDefault="00546AC6" w:rsidP="00546AC6"/>
    <w:p w:rsidR="00546AC6" w:rsidRPr="00546AC6" w:rsidRDefault="00546AC6" w:rsidP="00546AC6"/>
    <w:p w:rsidR="00546AC6" w:rsidRDefault="00546AC6" w:rsidP="00546AC6"/>
    <w:p w:rsidR="00546AC6" w:rsidRDefault="00546AC6" w:rsidP="00546AC6">
      <w:pPr>
        <w:tabs>
          <w:tab w:val="left" w:pos="1103"/>
        </w:tabs>
      </w:pPr>
      <w:r>
        <w:tab/>
      </w:r>
    </w:p>
    <w:p w:rsidR="00546AC6" w:rsidRPr="00546AC6" w:rsidRDefault="00546AC6" w:rsidP="00546AC6"/>
    <w:p w:rsidR="00546AC6" w:rsidRPr="00546AC6" w:rsidRDefault="00546AC6" w:rsidP="00546AC6"/>
    <w:p w:rsidR="00546AC6" w:rsidRDefault="00546AC6" w:rsidP="00546AC6"/>
    <w:p w:rsidR="00960FC6" w:rsidRDefault="00546AC6" w:rsidP="00546AC6">
      <w:pPr>
        <w:tabs>
          <w:tab w:val="left" w:pos="3645"/>
          <w:tab w:val="left" w:pos="5552"/>
        </w:tabs>
      </w:pPr>
      <w:r>
        <w:tab/>
      </w:r>
      <w:r>
        <w:tab/>
      </w:r>
    </w:p>
    <w:p w:rsidR="00960FC6" w:rsidRPr="00960FC6" w:rsidRDefault="00960FC6" w:rsidP="00960FC6"/>
    <w:p w:rsidR="00960FC6" w:rsidRPr="00960FC6" w:rsidRDefault="00960FC6" w:rsidP="00960FC6"/>
    <w:p w:rsidR="00960FC6" w:rsidRPr="00960FC6" w:rsidRDefault="00960FC6" w:rsidP="00960FC6"/>
    <w:p w:rsidR="00960FC6" w:rsidRPr="00960FC6" w:rsidRDefault="00960FC6" w:rsidP="00960FC6"/>
    <w:p w:rsidR="00960FC6" w:rsidRPr="00960FC6" w:rsidRDefault="00960FC6" w:rsidP="00960FC6"/>
    <w:p w:rsidR="00960FC6" w:rsidRDefault="00960FC6" w:rsidP="00960FC6"/>
    <w:p w:rsidR="00995529" w:rsidRDefault="00995529" w:rsidP="00960FC6">
      <w:pPr>
        <w:ind w:firstLine="720"/>
      </w:pPr>
    </w:p>
    <w:p w:rsidR="00995529" w:rsidRPr="00995529" w:rsidRDefault="00995529" w:rsidP="00995529"/>
    <w:p w:rsidR="00995529" w:rsidRDefault="00995529" w:rsidP="00995529"/>
    <w:p w:rsidR="00322F01" w:rsidRDefault="00322F01" w:rsidP="00995529">
      <w:pPr>
        <w:jc w:val="right"/>
      </w:pPr>
    </w:p>
    <w:p w:rsidR="00995529" w:rsidRDefault="00995529" w:rsidP="00995529">
      <w:pPr>
        <w:jc w:val="right"/>
      </w:pPr>
    </w:p>
    <w:p w:rsidR="00995529" w:rsidRDefault="00995529" w:rsidP="00995529">
      <w:r>
        <w:lastRenderedPageBreak/>
        <w:t>Modify()</w:t>
      </w:r>
    </w:p>
    <w:p w:rsidR="00995529" w:rsidRDefault="00995529" w:rsidP="00995529">
      <w:r>
        <w:t>Die Funktion</w:t>
      </w:r>
      <w:r w:rsidR="008A4EA3">
        <w:t xml:space="preserve"> </w:t>
      </w:r>
      <w:proofErr w:type="spellStart"/>
      <w:r w:rsidR="008A4EA3">
        <w:t>ModifyWB</w:t>
      </w:r>
      <w:r>
        <w:t>Open</w:t>
      </w:r>
      <w:proofErr w:type="spellEnd"/>
      <w:r>
        <w:t>() wird durch klicken auf den Button „Modify“ aufgerufen.</w:t>
      </w:r>
    </w:p>
    <w:p w:rsidR="00995529" w:rsidRPr="00995529" w:rsidRDefault="00995529" w:rsidP="00995529">
      <w:pPr>
        <w:pStyle w:val="HTMLPreformatted"/>
        <w:rPr>
          <w:rFonts w:ascii="Arial" w:eastAsiaTheme="minorEastAsia" w:hAnsi="Arial" w:cstheme="minorBidi"/>
          <w:sz w:val="22"/>
          <w:szCs w:val="22"/>
          <w:lang w:val="de-CH"/>
        </w:rPr>
      </w:pPr>
      <w:r>
        <w:rPr>
          <w:rFonts w:ascii="Arial" w:eastAsiaTheme="minorEastAsia" w:hAnsi="Arial" w:cstheme="minorBidi"/>
          <w:sz w:val="22"/>
          <w:szCs w:val="22"/>
          <w:lang w:val="de-CH"/>
        </w:rPr>
        <w:t>Die Funktion w</w:t>
      </w:r>
      <w:r w:rsidRPr="00995529">
        <w:rPr>
          <w:rFonts w:ascii="Arial" w:eastAsiaTheme="minorEastAsia" w:hAnsi="Arial" w:cstheme="minorBidi"/>
          <w:sz w:val="22"/>
          <w:szCs w:val="22"/>
          <w:lang w:val="de-CH"/>
        </w:rPr>
        <w:t xml:space="preserve">echselt </w:t>
      </w:r>
      <w:r>
        <w:rPr>
          <w:rFonts w:ascii="Arial" w:eastAsiaTheme="minorEastAsia" w:hAnsi="Arial" w:cstheme="minorBidi"/>
          <w:sz w:val="22"/>
          <w:szCs w:val="22"/>
          <w:lang w:val="de-CH"/>
        </w:rPr>
        <w:t>die Tabelle “Spec-Devices“</w:t>
      </w:r>
      <w:r w:rsidRPr="00995529">
        <w:rPr>
          <w:rFonts w:ascii="Arial" w:eastAsiaTheme="minorEastAsia" w:hAnsi="Arial" w:cstheme="minorBidi"/>
          <w:sz w:val="22"/>
          <w:szCs w:val="22"/>
          <w:lang w:val="de-CH"/>
        </w:rPr>
        <w:t xml:space="preserve"> von einem schreibgeschützten</w:t>
      </w:r>
      <w:r>
        <w:rPr>
          <w:rFonts w:ascii="Arial" w:eastAsiaTheme="minorEastAsia" w:hAnsi="Arial" w:cstheme="minorBidi"/>
          <w:sz w:val="22"/>
          <w:szCs w:val="22"/>
          <w:lang w:val="de-CH"/>
        </w:rPr>
        <w:t xml:space="preserve"> Modus</w:t>
      </w:r>
      <w:r w:rsidRPr="00995529">
        <w:rPr>
          <w:rFonts w:ascii="Arial" w:eastAsiaTheme="minorEastAsia" w:hAnsi="Arial" w:cstheme="minorBidi"/>
          <w:sz w:val="22"/>
          <w:szCs w:val="22"/>
          <w:lang w:val="de-CH"/>
        </w:rPr>
        <w:t xml:space="preserve"> zu </w:t>
      </w:r>
      <w:r>
        <w:rPr>
          <w:rFonts w:ascii="Arial" w:eastAsiaTheme="minorEastAsia" w:hAnsi="Arial" w:cstheme="minorBidi"/>
          <w:sz w:val="22"/>
          <w:szCs w:val="22"/>
          <w:lang w:val="de-CH"/>
        </w:rPr>
        <w:t xml:space="preserve"> einem </w:t>
      </w:r>
      <w:r w:rsidRPr="00995529">
        <w:rPr>
          <w:rFonts w:ascii="Arial" w:eastAsiaTheme="minorEastAsia" w:hAnsi="Arial" w:cstheme="minorBidi"/>
          <w:sz w:val="22"/>
          <w:szCs w:val="22"/>
          <w:lang w:val="de-CH"/>
        </w:rPr>
        <w:t>Lese-Schreib</w:t>
      </w:r>
      <w:r>
        <w:rPr>
          <w:rFonts w:ascii="Arial" w:eastAsiaTheme="minorEastAsia" w:hAnsi="Arial" w:cstheme="minorBidi"/>
          <w:sz w:val="22"/>
          <w:szCs w:val="22"/>
          <w:lang w:val="de-CH"/>
        </w:rPr>
        <w:t xml:space="preserve"> Modus</w:t>
      </w:r>
      <w:r w:rsidRPr="00995529">
        <w:rPr>
          <w:rFonts w:ascii="Arial" w:eastAsiaTheme="minorEastAsia" w:hAnsi="Arial" w:cstheme="minorBidi"/>
          <w:sz w:val="22"/>
          <w:szCs w:val="22"/>
          <w:lang w:val="de-CH"/>
        </w:rPr>
        <w:t>.</w:t>
      </w:r>
      <w:r w:rsidR="008A4EA3">
        <w:rPr>
          <w:rFonts w:ascii="Arial" w:eastAsiaTheme="minorEastAsia" w:hAnsi="Arial" w:cstheme="minorBidi"/>
          <w:sz w:val="22"/>
          <w:szCs w:val="22"/>
          <w:lang w:val="de-CH"/>
        </w:rPr>
        <w:t xml:space="preserve"> </w:t>
      </w:r>
      <w:r>
        <w:rPr>
          <w:rFonts w:ascii="Arial" w:eastAsiaTheme="minorEastAsia" w:hAnsi="Arial" w:cstheme="minorBidi"/>
          <w:sz w:val="22"/>
          <w:szCs w:val="22"/>
          <w:lang w:val="de-CH"/>
        </w:rPr>
        <w:t>A</w:t>
      </w:r>
      <w:r w:rsidRPr="00995529">
        <w:rPr>
          <w:rFonts w:ascii="Arial" w:eastAsiaTheme="minorEastAsia" w:hAnsi="Arial" w:cstheme="minorBidi"/>
          <w:sz w:val="22"/>
          <w:szCs w:val="22"/>
          <w:lang w:val="de-CH"/>
        </w:rPr>
        <w:t>lle Eingabefelder  und alle Funktionen</w:t>
      </w:r>
      <w:r>
        <w:rPr>
          <w:rFonts w:ascii="Arial" w:eastAsiaTheme="minorEastAsia" w:hAnsi="Arial" w:cstheme="minorBidi"/>
          <w:sz w:val="22"/>
          <w:szCs w:val="22"/>
          <w:lang w:val="de-CH"/>
        </w:rPr>
        <w:t xml:space="preserve"> werden aktiviert</w:t>
      </w:r>
      <w:r w:rsidRPr="008A4EA3">
        <w:rPr>
          <w:rFonts w:ascii="Arial" w:eastAsiaTheme="minorEastAsia" w:hAnsi="Arial" w:cstheme="minorBidi"/>
          <w:sz w:val="22"/>
          <w:szCs w:val="22"/>
          <w:lang w:val="de-CH"/>
        </w:rPr>
        <w:t>.</w:t>
      </w:r>
      <w:r w:rsidR="008A4EA3">
        <w:rPr>
          <w:rFonts w:ascii="Arial" w:eastAsiaTheme="minorEastAsia" w:hAnsi="Arial" w:cstheme="minorBidi"/>
          <w:sz w:val="22"/>
          <w:szCs w:val="22"/>
          <w:lang w:val="de-CH"/>
        </w:rPr>
        <w:t xml:space="preserve"> </w:t>
      </w:r>
      <w:r w:rsidR="008A4EA3" w:rsidRPr="008A4EA3">
        <w:rPr>
          <w:rFonts w:ascii="Arial" w:eastAsiaTheme="minorEastAsia" w:hAnsi="Arial" w:cstheme="minorBidi"/>
          <w:sz w:val="22"/>
          <w:szCs w:val="22"/>
          <w:lang w:val="de-CH"/>
        </w:rPr>
        <w:t>Die Fu</w:t>
      </w:r>
      <w:r w:rsidR="008A4EA3">
        <w:rPr>
          <w:rFonts w:ascii="Arial" w:eastAsiaTheme="minorEastAsia" w:hAnsi="Arial" w:cstheme="minorBidi"/>
          <w:sz w:val="22"/>
          <w:szCs w:val="22"/>
          <w:lang w:val="de-CH"/>
        </w:rPr>
        <w:t>n</w:t>
      </w:r>
      <w:r w:rsidR="008A4EA3" w:rsidRPr="008A4EA3">
        <w:rPr>
          <w:rFonts w:ascii="Arial" w:eastAsiaTheme="minorEastAsia" w:hAnsi="Arial" w:cstheme="minorBidi"/>
          <w:sz w:val="22"/>
          <w:szCs w:val="22"/>
          <w:lang w:val="de-CH"/>
        </w:rPr>
        <w:t xml:space="preserve">ktion </w:t>
      </w:r>
      <w:r w:rsidR="008A4EA3">
        <w:rPr>
          <w:rFonts w:ascii="Arial" w:eastAsiaTheme="minorEastAsia" w:hAnsi="Arial" w:cstheme="minorBidi"/>
          <w:sz w:val="22"/>
          <w:szCs w:val="22"/>
          <w:lang w:val="de-CH"/>
        </w:rPr>
        <w:t>setzt den Status auf „</w:t>
      </w:r>
      <w:r w:rsidR="008A4EA3" w:rsidRPr="00995529">
        <w:rPr>
          <w:rFonts w:ascii="Arial" w:eastAsiaTheme="minorEastAsia" w:hAnsi="Arial" w:cstheme="minorBidi"/>
          <w:sz w:val="22"/>
          <w:szCs w:val="22"/>
          <w:lang w:val="de-CH"/>
        </w:rPr>
        <w:t>Working</w:t>
      </w:r>
      <w:r w:rsidR="008A4EA3">
        <w:rPr>
          <w:rFonts w:ascii="Arial" w:eastAsiaTheme="minorEastAsia" w:hAnsi="Arial" w:cstheme="minorBidi"/>
          <w:sz w:val="22"/>
          <w:szCs w:val="22"/>
          <w:lang w:val="de-CH"/>
        </w:rPr>
        <w:t>“ und die Info auf „In Progress“</w:t>
      </w:r>
    </w:p>
    <w:p w:rsidR="007153F2" w:rsidRDefault="007153F2" w:rsidP="00995529"/>
    <w:p w:rsidR="00995529" w:rsidRDefault="007153F2" w:rsidP="00995529">
      <w:r>
        <w:t>Beispiel:</w:t>
      </w:r>
    </w:p>
    <w:p w:rsidR="008A4EA3" w:rsidRDefault="00D17908" w:rsidP="00995529">
      <w:r>
        <w:rPr>
          <w:noProof/>
          <w:lang w:val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06.9pt;margin-top:101.8pt;width:0;height:86.3pt;z-index:251661312" o:connectortype="straight">
            <v:stroke endarrow="block"/>
          </v:shape>
        </w:pict>
      </w:r>
      <w:r w:rsidR="008A4EA3">
        <w:rPr>
          <w:noProof/>
          <w:lang w:val="de-DE" w:eastAsia="de-DE"/>
        </w:rPr>
        <w:drawing>
          <wp:inline distT="0" distB="0" distL="0" distR="0">
            <wp:extent cx="5943600" cy="1292059"/>
            <wp:effectExtent l="19050" t="0" r="0" b="0"/>
            <wp:docPr id="6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EA3" w:rsidRDefault="00D17908" w:rsidP="008A4EA3">
      <w:pPr>
        <w:tabs>
          <w:tab w:val="left" w:pos="182"/>
        </w:tabs>
        <w:ind w:right="440"/>
      </w:pPr>
      <w:r>
        <w:rPr>
          <w:noProof/>
          <w:lang w:val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13.5pt;margin-top:5.7pt;width:250.35pt;height:35.65pt;z-index:251662336">
            <v:textbox>
              <w:txbxContent>
                <w:p w:rsidR="008A4EA3" w:rsidRDefault="008A4EA3">
                  <w:r>
                    <w:t>Die Tabelle „Spec-Devices“ ist schreibgeschützt.</w:t>
                  </w:r>
                </w:p>
              </w:txbxContent>
            </v:textbox>
          </v:shape>
        </w:pict>
      </w:r>
      <w:r w:rsidR="008A4EA3">
        <w:tab/>
      </w:r>
    </w:p>
    <w:p w:rsidR="008A4EA3" w:rsidRPr="008A4EA3" w:rsidRDefault="008A4EA3" w:rsidP="008A4EA3"/>
    <w:p w:rsidR="008A4EA3" w:rsidRPr="008A4EA3" w:rsidRDefault="008A4EA3" w:rsidP="008A4EA3"/>
    <w:p w:rsidR="008A4EA3" w:rsidRPr="008A4EA3" w:rsidRDefault="00D17908" w:rsidP="008A4EA3">
      <w:r>
        <w:rPr>
          <w:noProof/>
          <w:lang w:val="de-DE"/>
        </w:rPr>
        <w:pict>
          <v:rect id="_x0000_s1033" style="position:absolute;margin-left:-340.55pt;margin-top:18.35pt;width:99.25pt;height:33.05pt;z-index:251664384" filled="f" strokecolor="red" strokeweight="2.25pt"/>
        </w:pict>
      </w:r>
      <w:r w:rsidR="008A4EA3">
        <w:rPr>
          <w:noProof/>
          <w:lang w:val="de-DE"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2540</wp:posOffset>
            </wp:positionV>
            <wp:extent cx="4372610" cy="691515"/>
            <wp:effectExtent l="19050" t="0" r="8890" b="0"/>
            <wp:wrapTight wrapText="bothSides">
              <wp:wrapPolygon edited="0">
                <wp:start x="-94" y="0"/>
                <wp:lineTo x="-94" y="20826"/>
                <wp:lineTo x="21644" y="20826"/>
                <wp:lineTo x="21644" y="0"/>
                <wp:lineTo x="-94" y="0"/>
              </wp:wrapPolygon>
            </wp:wrapTight>
            <wp:docPr id="20" name="Bild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4EA3" w:rsidRDefault="008A4EA3" w:rsidP="008A4EA3"/>
    <w:p w:rsidR="008A4EA3" w:rsidRDefault="00D17908" w:rsidP="008A4EA3">
      <w:pPr>
        <w:tabs>
          <w:tab w:val="left" w:pos="1531"/>
        </w:tabs>
      </w:pPr>
      <w:r>
        <w:rPr>
          <w:noProof/>
          <w:lang w:val="de-DE"/>
        </w:rPr>
        <w:pict>
          <v:shape id="_x0000_s1035" type="#_x0000_t202" style="position:absolute;margin-left:-286.4pt;margin-top:21.15pt;width:189.7pt;height:26.6pt;z-index:251666432">
            <v:textbox>
              <w:txbxContent>
                <w:p w:rsidR="008A4EA3" w:rsidRDefault="007153F2" w:rsidP="008A4EA3">
                  <w:r>
                    <w:t xml:space="preserve">Alle Eingabefelder wurden aktiviert  </w:t>
                  </w:r>
                </w:p>
              </w:txbxContent>
            </v:textbox>
          </v:shape>
        </w:pict>
      </w:r>
      <w:r>
        <w:rPr>
          <w:noProof/>
          <w:lang w:val="de-DE"/>
        </w:rPr>
        <w:pict>
          <v:shape id="_x0000_s1034" type="#_x0000_t32" style="position:absolute;margin-left:-300.95pt;margin-top:2.3pt;width:0;height:70.7pt;z-index:251665408" o:connectortype="straight">
            <v:stroke endarrow="block"/>
          </v:shape>
        </w:pict>
      </w:r>
      <w:r w:rsidR="008A4EA3">
        <w:tab/>
      </w:r>
    </w:p>
    <w:p w:rsidR="008A4EA3" w:rsidRPr="008A4EA3" w:rsidRDefault="008A4EA3" w:rsidP="008A4EA3"/>
    <w:p w:rsidR="008A4EA3" w:rsidRDefault="008A4EA3" w:rsidP="008A4EA3"/>
    <w:p w:rsidR="007153F2" w:rsidRDefault="008A4EA3" w:rsidP="008A4EA3">
      <w:r>
        <w:rPr>
          <w:noProof/>
          <w:lang w:val="de-DE" w:eastAsia="de-DE"/>
        </w:rPr>
        <w:drawing>
          <wp:inline distT="0" distB="0" distL="0" distR="0">
            <wp:extent cx="5943600" cy="1788967"/>
            <wp:effectExtent l="19050" t="0" r="0" b="0"/>
            <wp:docPr id="23" name="Bild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3F2" w:rsidRPr="007153F2" w:rsidRDefault="007153F2" w:rsidP="007153F2"/>
    <w:p w:rsidR="007153F2" w:rsidRDefault="007153F2" w:rsidP="007153F2"/>
    <w:p w:rsidR="007153F2" w:rsidRDefault="007153F2" w:rsidP="007153F2">
      <w:pPr>
        <w:tabs>
          <w:tab w:val="left" w:pos="5565"/>
        </w:tabs>
      </w:pPr>
      <w:r>
        <w:lastRenderedPageBreak/>
        <w:t>Checklist()</w:t>
      </w:r>
    </w:p>
    <w:p w:rsidR="007153F2" w:rsidRDefault="007153F2" w:rsidP="007153F2">
      <w:r>
        <w:t xml:space="preserve">Die Funktion CheckList() wird durch </w:t>
      </w:r>
      <w:del w:id="28" w:author="klingerb" w:date="2016-04-05T16:17:00Z">
        <w:r w:rsidR="00FA50CF" w:rsidDel="00FA50CF">
          <w:delText>k</w:delText>
        </w:r>
        <w:r w:rsidDel="00FA50CF">
          <w:delText xml:space="preserve">licken </w:delText>
        </w:r>
      </w:del>
      <w:ins w:id="29" w:author="klingerb" w:date="2016-04-05T16:17:00Z">
        <w:r w:rsidR="00FA50CF">
          <w:t>K</w:t>
        </w:r>
        <w:r w:rsidR="00FA50CF">
          <w:t xml:space="preserve">licken </w:t>
        </w:r>
      </w:ins>
      <w:r>
        <w:t>auf den Button „Check List“ aufgerufen.</w:t>
      </w:r>
    </w:p>
    <w:p w:rsidR="00FA50CF" w:rsidRDefault="007153F2" w:rsidP="00FA50CF">
      <w:pPr>
        <w:rPr>
          <w:ins w:id="30" w:author="klingerb" w:date="2016-04-05T16:19:00Z"/>
        </w:rPr>
      </w:pPr>
      <w:r>
        <w:t>Sie überprüft die Daten und die Konsistenz der Eingabefelder. Dabei werden die leere</w:t>
      </w:r>
      <w:ins w:id="31" w:author="klingerb" w:date="2016-04-05T16:17:00Z">
        <w:r w:rsidR="00FA50CF">
          <w:t>n</w:t>
        </w:r>
      </w:ins>
      <w:r>
        <w:t xml:space="preserve"> Felder ignoriert</w:t>
      </w:r>
      <w:r w:rsidR="00FE34A0">
        <w:t>,</w:t>
      </w:r>
      <w:r>
        <w:t xml:space="preserve"> ausser </w:t>
      </w:r>
      <w:del w:id="32" w:author="klingerb" w:date="2016-04-05T16:18:00Z">
        <w:r w:rsidDel="00FA50CF">
          <w:delText xml:space="preserve">bei </w:delText>
        </w:r>
      </w:del>
      <w:ins w:id="33" w:author="klingerb" w:date="2016-04-05T16:18:00Z">
        <w:r w:rsidR="00FA50CF">
          <w:t>in</w:t>
        </w:r>
        <w:r w:rsidR="00FA50CF">
          <w:t xml:space="preserve"> </w:t>
        </w:r>
      </w:ins>
      <w:r>
        <w:t>der Spalte „Alias Controller“</w:t>
      </w:r>
      <w:ins w:id="34" w:author="klingerb" w:date="2016-04-05T16:17:00Z">
        <w:r w:rsidR="00FA50CF">
          <w:t>: hier</w:t>
        </w:r>
      </w:ins>
      <w:r w:rsidR="008E5EAA">
        <w:t xml:space="preserve"> sind leere Zellen nicht erlaubt</w:t>
      </w:r>
      <w:r>
        <w:t>. Die Daten in der</w:t>
      </w:r>
      <w:r w:rsidR="008E5EAA">
        <w:t xml:space="preserve"> folgenden</w:t>
      </w:r>
      <w:r>
        <w:t xml:space="preserve"> Spalte</w:t>
      </w:r>
      <w:r w:rsidR="008E5EAA">
        <w:t>n müssen einmalig sein</w:t>
      </w:r>
      <w:del w:id="35" w:author="klingerb" w:date="2016-04-05T16:18:00Z">
        <w:r w:rsidR="008E5EAA" w:rsidDel="00FA50CF">
          <w:delText xml:space="preserve">: </w:delText>
        </w:r>
        <w:r w:rsidDel="00FA50CF">
          <w:delText xml:space="preserve"> </w:delText>
        </w:r>
      </w:del>
      <w:r>
        <w:t>„</w:t>
      </w:r>
    </w:p>
    <w:p w:rsidR="00FA50CF" w:rsidRDefault="007153F2" w:rsidP="00FA50CF">
      <w:pPr>
        <w:pStyle w:val="ListParagraph"/>
        <w:numPr>
          <w:ilvl w:val="0"/>
          <w:numId w:val="2"/>
        </w:numPr>
        <w:rPr>
          <w:ins w:id="36" w:author="klingerb" w:date="2016-04-05T16:19:00Z"/>
        </w:rPr>
        <w:pPrChange w:id="37" w:author="klingerb" w:date="2016-04-05T16:19:00Z">
          <w:pPr/>
        </w:pPrChange>
      </w:pPr>
      <w:r>
        <w:t>Alias Controller“</w:t>
      </w:r>
    </w:p>
    <w:p w:rsidR="00FA50CF" w:rsidRDefault="007153F2" w:rsidP="00FA50CF">
      <w:pPr>
        <w:pStyle w:val="ListParagraph"/>
        <w:numPr>
          <w:ilvl w:val="0"/>
          <w:numId w:val="2"/>
        </w:numPr>
        <w:rPr>
          <w:ins w:id="38" w:author="klingerb" w:date="2016-04-05T16:27:00Z"/>
        </w:rPr>
        <w:pPrChange w:id="39" w:author="klingerb" w:date="2016-04-05T16:19:00Z">
          <w:pPr/>
        </w:pPrChange>
      </w:pPr>
      <w:del w:id="40" w:author="klingerb" w:date="2016-04-05T16:19:00Z">
        <w:r w:rsidDel="00FA50CF">
          <w:delText xml:space="preserve">, </w:delText>
        </w:r>
      </w:del>
      <w:r>
        <w:t>„</w:t>
      </w:r>
      <w:proofErr w:type="spellStart"/>
      <w:r>
        <w:t>Ip-Addr</w:t>
      </w:r>
      <w:proofErr w:type="spellEnd"/>
      <w:r>
        <w:t>,</w:t>
      </w:r>
    </w:p>
    <w:p w:rsidR="00FA50CF" w:rsidRDefault="008E5EAA" w:rsidP="00FA50CF">
      <w:pPr>
        <w:pStyle w:val="ListParagraph"/>
        <w:numPr>
          <w:ilvl w:val="0"/>
          <w:numId w:val="2"/>
        </w:numPr>
        <w:rPr>
          <w:ins w:id="41" w:author="klingerb" w:date="2016-04-05T16:27:00Z"/>
        </w:rPr>
        <w:pPrChange w:id="42" w:author="klingerb" w:date="2016-04-05T16:19:00Z">
          <w:pPr/>
        </w:pPrChange>
      </w:pPr>
      <w:r>
        <w:t xml:space="preserve"> </w:t>
      </w:r>
      <w:proofErr w:type="spellStart"/>
      <w:r w:rsidR="007153F2">
        <w:t>Node</w:t>
      </w:r>
      <w:proofErr w:type="spellEnd"/>
      <w:r w:rsidR="007153F2">
        <w:t xml:space="preserve">-ID“, </w:t>
      </w:r>
    </w:p>
    <w:p w:rsidR="00FA50CF" w:rsidRDefault="007153F2" w:rsidP="00FA50CF">
      <w:pPr>
        <w:pStyle w:val="ListParagraph"/>
        <w:numPr>
          <w:ilvl w:val="0"/>
          <w:numId w:val="2"/>
        </w:numPr>
        <w:rPr>
          <w:ins w:id="43" w:author="klingerb" w:date="2016-04-05T16:27:00Z"/>
        </w:rPr>
        <w:pPrChange w:id="44" w:author="klingerb" w:date="2016-04-05T16:19:00Z">
          <w:pPr/>
        </w:pPrChange>
      </w:pPr>
      <w:r>
        <w:t>„</w:t>
      </w:r>
      <w:r w:rsidR="008E5EAA">
        <w:t>Device- Name</w:t>
      </w:r>
      <w:r>
        <w:t>“</w:t>
      </w:r>
      <w:r w:rsidR="008E5EAA">
        <w:t xml:space="preserve">, </w:t>
      </w:r>
      <w:del w:id="45" w:author="klingerb" w:date="2016-04-05T16:27:00Z">
        <w:r w:rsidR="008E5EAA" w:rsidDel="00FA50CF">
          <w:delText xml:space="preserve">und </w:delText>
        </w:r>
      </w:del>
    </w:p>
    <w:p w:rsidR="00FA50CF" w:rsidRDefault="008E5EAA" w:rsidP="00FA50CF">
      <w:pPr>
        <w:pStyle w:val="ListParagraph"/>
        <w:numPr>
          <w:ilvl w:val="0"/>
          <w:numId w:val="2"/>
        </w:numPr>
        <w:rPr>
          <w:ins w:id="46" w:author="klingerb" w:date="2016-04-05T16:19:00Z"/>
        </w:rPr>
        <w:pPrChange w:id="47" w:author="klingerb" w:date="2016-04-05T16:19:00Z">
          <w:pPr/>
        </w:pPrChange>
      </w:pPr>
      <w:r>
        <w:t>„</w:t>
      </w:r>
      <w:proofErr w:type="spellStart"/>
      <w:r>
        <w:t>Dev</w:t>
      </w:r>
      <w:proofErr w:type="spellEnd"/>
      <w:r>
        <w:t>-</w:t>
      </w:r>
      <w:proofErr w:type="spellStart"/>
      <w:r>
        <w:t>Inst</w:t>
      </w:r>
      <w:proofErr w:type="spellEnd"/>
      <w:r>
        <w:t>“.</w:t>
      </w:r>
    </w:p>
    <w:p w:rsidR="00FA50CF" w:rsidRDefault="008E5EAA" w:rsidP="00FA50CF">
      <w:pPr>
        <w:rPr>
          <w:ins w:id="48" w:author="klingerb" w:date="2016-04-05T16:22:00Z"/>
        </w:rPr>
      </w:pPr>
      <w:r>
        <w:t xml:space="preserve"> </w:t>
      </w:r>
      <w:r w:rsidRPr="008E5EAA">
        <w:t xml:space="preserve">Wenn alle Überprüfungen </w:t>
      </w:r>
      <w:r>
        <w:t>okay</w:t>
      </w:r>
      <w:ins w:id="49" w:author="klingerb" w:date="2016-04-05T16:21:00Z">
        <w:r w:rsidR="00FA50CF">
          <w:t>? Fehlerfrei?</w:t>
        </w:r>
      </w:ins>
      <w:r>
        <w:t xml:space="preserve"> sind, w</w:t>
      </w:r>
      <w:r w:rsidRPr="00995529">
        <w:t xml:space="preserve">echselt </w:t>
      </w:r>
      <w:r>
        <w:t>die Tabelle “Spec-Devices“</w:t>
      </w:r>
      <w:r w:rsidRPr="00995529">
        <w:t xml:space="preserve"> </w:t>
      </w:r>
      <w:r>
        <w:t xml:space="preserve"> zu einem </w:t>
      </w:r>
      <w:r w:rsidRPr="00995529">
        <w:t>Lese-Schreib</w:t>
      </w:r>
      <w:r>
        <w:t xml:space="preserve"> Modus</w:t>
      </w:r>
      <w:proofErr w:type="gramStart"/>
      <w:ins w:id="50" w:author="klingerb" w:date="2016-04-05T16:19:00Z">
        <w:r w:rsidR="00FA50CF">
          <w:t>:</w:t>
        </w:r>
      </w:ins>
      <w:r w:rsidRPr="00995529">
        <w:t>.</w:t>
      </w:r>
      <w:proofErr w:type="gramEnd"/>
      <w:r>
        <w:t xml:space="preserve"> Die </w:t>
      </w:r>
      <w:r w:rsidRPr="008E5EAA">
        <w:t xml:space="preserve"> Eingabefelder</w:t>
      </w:r>
      <w:r>
        <w:t xml:space="preserve">  und </w:t>
      </w:r>
      <w:r w:rsidRPr="008E5EAA">
        <w:t>Funktionen</w:t>
      </w:r>
      <w:r>
        <w:t xml:space="preserve"> werden deaktiviert</w:t>
      </w:r>
      <w:r w:rsidR="00FE34A0">
        <w:t xml:space="preserve"> und </w:t>
      </w:r>
      <w:del w:id="51" w:author="klingerb" w:date="2016-04-05T16:20:00Z">
        <w:r w:rsidR="00FE34A0" w:rsidDel="00FA50CF">
          <w:delText>setzt den</w:delText>
        </w:r>
      </w:del>
      <w:ins w:id="52" w:author="klingerb" w:date="2016-04-05T16:20:00Z">
        <w:r w:rsidR="00FA50CF">
          <w:t>der</w:t>
        </w:r>
      </w:ins>
      <w:r w:rsidR="00FE34A0">
        <w:t xml:space="preserve"> Status </w:t>
      </w:r>
      <w:ins w:id="53" w:author="klingerb" w:date="2016-04-05T16:21:00Z">
        <w:r w:rsidR="00FA50CF">
          <w:t xml:space="preserve">wir </w:t>
        </w:r>
      </w:ins>
      <w:r w:rsidR="00FE34A0">
        <w:t xml:space="preserve">auf „OK-List“ </w:t>
      </w:r>
      <w:del w:id="54" w:author="klingerb" w:date="2016-04-05T16:21:00Z">
        <w:r w:rsidR="00FE34A0" w:rsidDel="00FA50CF">
          <w:delText xml:space="preserve">und </w:delText>
        </w:r>
      </w:del>
      <w:ins w:id="55" w:author="klingerb" w:date="2016-04-05T16:21:00Z">
        <w:r w:rsidR="00FA50CF">
          <w:t xml:space="preserve">sowie </w:t>
        </w:r>
      </w:ins>
      <w:r w:rsidR="00FE34A0">
        <w:t xml:space="preserve">die Info auf „List </w:t>
      </w:r>
      <w:proofErr w:type="spellStart"/>
      <w:r w:rsidR="00FE34A0">
        <w:t>is</w:t>
      </w:r>
      <w:proofErr w:type="spellEnd"/>
      <w:r w:rsidR="00FE34A0">
        <w:t xml:space="preserve"> okay“</w:t>
      </w:r>
      <w:ins w:id="56" w:author="klingerb" w:date="2016-04-05T16:21:00Z">
        <w:r w:rsidR="00FA50CF">
          <w:t xml:space="preserve"> gesetzt</w:t>
        </w:r>
      </w:ins>
      <w:r w:rsidR="00FE34A0">
        <w:t xml:space="preserve">. </w:t>
      </w:r>
    </w:p>
    <w:p w:rsidR="00FE34A0" w:rsidRDefault="00BD5D6D" w:rsidP="00FA50CF">
      <w:pPr>
        <w:rPr>
          <w:ins w:id="57" w:author="klingerb" w:date="2016-04-05T16:31:00Z"/>
        </w:rPr>
      </w:pPr>
      <w:ins w:id="58" w:author="klingerb" w:date="2016-04-05T16:29:00Z">
        <w:r>
          <w:t xml:space="preserve">Falls die Überprüfung Inkonsistenzen ergeben hat, </w:t>
        </w:r>
      </w:ins>
      <w:del w:id="59" w:author="klingerb" w:date="2016-04-05T16:29:00Z">
        <w:r w:rsidR="00FE34A0" w:rsidDel="00BD5D6D">
          <w:delText xml:space="preserve">Falls die Konsistenz der Daten nicht die Erwartungen erfüllen, </w:delText>
        </w:r>
      </w:del>
      <w:r w:rsidR="00FE34A0">
        <w:t>ändert sich der Status auf „Error-List “ und in der Info steht, was der Grund von Fehler ist.</w:t>
      </w:r>
    </w:p>
    <w:p w:rsidR="00BD5D6D" w:rsidRDefault="00BD5D6D" w:rsidP="00FA50CF">
      <w:ins w:id="60" w:author="klingerb" w:date="2016-04-05T16:31:00Z">
        <w:r>
          <w:t xml:space="preserve">Nachfolgend sind vier </w:t>
        </w:r>
        <w:proofErr w:type="spellStart"/>
        <w:r>
          <w:t>Screenshots</w:t>
        </w:r>
        <w:proofErr w:type="spellEnd"/>
        <w:r>
          <w:t>, die Beispiele für</w:t>
        </w:r>
        <w:r>
          <w:t>…</w:t>
        </w:r>
      </w:ins>
      <w:ins w:id="61" w:author="klingerb" w:date="2016-04-05T16:32:00Z">
        <w:r>
          <w:t xml:space="preserve"> zeigen</w:t>
        </w:r>
      </w:ins>
    </w:p>
    <w:p w:rsidR="00FE34A0" w:rsidRDefault="00FE34A0" w:rsidP="008E5EAA">
      <w:r>
        <w:t>Beispiel</w:t>
      </w:r>
      <w:ins w:id="62" w:author="klingerb" w:date="2016-04-05T16:30:00Z">
        <w:r w:rsidR="00BD5D6D">
          <w:t xml:space="preserve"> 1</w:t>
        </w:r>
      </w:ins>
      <w:r>
        <w:t xml:space="preserve">: </w:t>
      </w:r>
      <w:ins w:id="63" w:author="klingerb" w:date="2016-04-05T16:32:00Z">
        <w:r w:rsidR="00BD5D6D">
          <w:t>Überprüfung ok</w:t>
        </w:r>
        <w:r w:rsidR="00BD5D6D">
          <w:br/>
        </w:r>
        <w:proofErr w:type="spellStart"/>
        <w:r w:rsidR="00BD5D6D">
          <w:t>Result</w:t>
        </w:r>
        <w:proofErr w:type="spellEnd"/>
        <w:r w:rsidR="00BD5D6D">
          <w:t xml:space="preserve">: </w:t>
        </w:r>
      </w:ins>
      <w:r>
        <w:t xml:space="preserve">Info: „List </w:t>
      </w:r>
      <w:proofErr w:type="spellStart"/>
      <w:r>
        <w:t>is</w:t>
      </w:r>
      <w:proofErr w:type="spellEnd"/>
      <w:r>
        <w:t xml:space="preserve"> Okay“ </w:t>
      </w:r>
      <w:ins w:id="64" w:author="klingerb" w:date="2016-04-05T16:32:00Z">
        <w:r w:rsidR="00BD5D6D">
          <w:t xml:space="preserve">, </w:t>
        </w:r>
      </w:ins>
      <w:r>
        <w:t>Status: „OK-List“</w:t>
      </w:r>
      <w:ins w:id="65" w:author="klingerb" w:date="2016-04-05T16:30:00Z">
        <w:r w:rsidR="00BD5D6D">
          <w:br/>
        </w:r>
      </w:ins>
    </w:p>
    <w:p w:rsidR="008E5EAA" w:rsidRPr="008E5EAA" w:rsidRDefault="00D17908" w:rsidP="008E5EAA">
      <w:r>
        <w:rPr>
          <w:noProof/>
          <w:lang w:val="de-DE"/>
        </w:rPr>
        <w:pict>
          <v:shape id="_x0000_s1037" type="#_x0000_t202" style="position:absolute;margin-left:222.2pt;margin-top:7.55pt;width:40.2pt;height:15.6pt;z-index:25166848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ed="f" strokecolor="red">
            <v:textbox>
              <w:txbxContent>
                <w:p w:rsidR="00FE34A0" w:rsidRDefault="00FE34A0" w:rsidP="00FE34A0"/>
              </w:txbxContent>
            </v:textbox>
          </v:shape>
        </w:pict>
      </w:r>
      <w:r>
        <w:rPr>
          <w:noProof/>
          <w:lang w:val="de-DE"/>
        </w:rPr>
        <w:pict>
          <v:shape id="_x0000_s1036" type="#_x0000_t202" style="position:absolute;margin-left:125.2pt;margin-top:7.55pt;width:40.2pt;height:15.6pt;z-index:251667456" filled="f" strokecolor="red">
            <v:textbox>
              <w:txbxContent>
                <w:p w:rsidR="00FE34A0" w:rsidRDefault="00FE34A0"/>
              </w:txbxContent>
            </v:textbox>
          </v:shape>
        </w:pict>
      </w:r>
      <w:r w:rsidR="00FE34A0">
        <w:rPr>
          <w:noProof/>
          <w:lang w:val="de-DE" w:eastAsia="de-DE"/>
        </w:rPr>
        <w:drawing>
          <wp:inline distT="0" distB="0" distL="0" distR="0">
            <wp:extent cx="5943600" cy="2288894"/>
            <wp:effectExtent l="19050" t="0" r="0" b="0"/>
            <wp:docPr id="26" name="Bild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34A0">
        <w:t xml:space="preserve"> </w:t>
      </w:r>
    </w:p>
    <w:p w:rsidR="000B0220" w:rsidRDefault="000B0220" w:rsidP="000B0220">
      <w:r>
        <w:t>Beispiel</w:t>
      </w:r>
      <w:ins w:id="66" w:author="klingerb" w:date="2016-04-05T16:30:00Z">
        <w:r w:rsidR="00BD5D6D">
          <w:t xml:space="preserve"> 2</w:t>
        </w:r>
      </w:ins>
      <w:r>
        <w:t xml:space="preserve">: </w:t>
      </w:r>
      <w:ins w:id="67" w:author="klingerb" w:date="2016-04-05T16:32:00Z">
        <w:r w:rsidR="00BD5D6D">
          <w:br/>
        </w:r>
      </w:ins>
      <w:r>
        <w:t xml:space="preserve">Info: „Check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alias Controller: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cells</w:t>
      </w:r>
      <w:proofErr w:type="spellEnd"/>
      <w:r>
        <w:t>“  Status: „Error-List“</w:t>
      </w:r>
    </w:p>
    <w:p w:rsidR="000B0220" w:rsidRDefault="00D17908" w:rsidP="000B0220">
      <w:r>
        <w:rPr>
          <w:noProof/>
          <w:lang w:val="de-DE"/>
        </w:rPr>
        <w:lastRenderedPageBreak/>
        <w:pict>
          <v:shape id="_x0000_s1041" type="#_x0000_t202" style="position:absolute;margin-left:24pt;margin-top:136.25pt;width:38.9pt;height:11.05pt;z-index:251671552" filled="f" strokecolor="red">
            <v:textbox>
              <w:txbxContent>
                <w:p w:rsidR="000B0220" w:rsidRDefault="000B0220" w:rsidP="000B0220"/>
              </w:txbxContent>
            </v:textbox>
          </v:shape>
        </w:pict>
      </w:r>
      <w:r>
        <w:rPr>
          <w:noProof/>
          <w:lang w:val="de-DE"/>
        </w:rPr>
        <w:pict>
          <v:shape id="_x0000_s1039" type="#_x0000_t202" style="position:absolute;margin-left:212.45pt;margin-top:6.5pt;width:57.4pt;height:15.6pt;z-index:251670528" filled="f" strokecolor="red">
            <v:textbox>
              <w:txbxContent>
                <w:p w:rsidR="000B0220" w:rsidRDefault="000B0220" w:rsidP="000B0220"/>
              </w:txbxContent>
            </v:textbox>
          </v:shape>
        </w:pict>
      </w:r>
      <w:r>
        <w:rPr>
          <w:noProof/>
          <w:lang w:val="de-DE"/>
        </w:rPr>
        <w:pict>
          <v:shape id="_x0000_s1038" type="#_x0000_t202" style="position:absolute;margin-left:97pt;margin-top:6.5pt;width:93.7pt;height:15.6pt;z-index:251669504" filled="f" strokecolor="red">
            <v:textbox>
              <w:txbxContent>
                <w:p w:rsidR="000B0220" w:rsidRDefault="000B0220" w:rsidP="000B0220"/>
              </w:txbxContent>
            </v:textbox>
          </v:shape>
        </w:pict>
      </w:r>
      <w:r w:rsidR="000B0220">
        <w:rPr>
          <w:noProof/>
          <w:lang w:val="de-DE" w:eastAsia="de-DE"/>
        </w:rPr>
        <w:drawing>
          <wp:inline distT="0" distB="0" distL="0" distR="0">
            <wp:extent cx="5943600" cy="2228035"/>
            <wp:effectExtent l="19050" t="0" r="0" b="0"/>
            <wp:docPr id="29" name="Bild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AA" w:rsidRPr="008E5EAA" w:rsidRDefault="008E5EAA" w:rsidP="008E5EAA">
      <w:pPr>
        <w:pStyle w:val="HTMLPreformatted"/>
        <w:rPr>
          <w:rFonts w:ascii="Arial" w:eastAsiaTheme="minorEastAsia" w:hAnsi="Arial" w:cstheme="minorBidi"/>
          <w:sz w:val="22"/>
          <w:szCs w:val="22"/>
          <w:lang w:val="de-CH"/>
        </w:rPr>
      </w:pPr>
    </w:p>
    <w:p w:rsidR="008E5EAA" w:rsidRDefault="008E5EAA" w:rsidP="007153F2"/>
    <w:p w:rsidR="000B0220" w:rsidRDefault="000B0220" w:rsidP="000B0220">
      <w:r>
        <w:t xml:space="preserve">Beispiel: Info: „Not Unique: Check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cells</w:t>
      </w:r>
      <w:proofErr w:type="spellEnd"/>
      <w:r>
        <w:t>“  Status: „Error-List“</w:t>
      </w:r>
    </w:p>
    <w:p w:rsidR="000B0220" w:rsidRDefault="00D17908" w:rsidP="000B0220">
      <w:r>
        <w:rPr>
          <w:noProof/>
          <w:lang w:val="de-DE"/>
        </w:rPr>
        <w:pict>
          <v:shape id="_x0000_s1046" type="#_x0000_t202" style="position:absolute;margin-left:213.5pt;margin-top:8.85pt;width:56.35pt;height:12.35pt;z-index:251675648" filled="f" strokecolor="red">
            <v:textbox>
              <w:txbxContent>
                <w:p w:rsidR="00710801" w:rsidRDefault="00710801" w:rsidP="00710801"/>
              </w:txbxContent>
            </v:textbox>
          </v:shape>
        </w:pict>
      </w:r>
      <w:r>
        <w:rPr>
          <w:noProof/>
          <w:lang w:val="de-DE"/>
        </w:rPr>
        <w:pict>
          <v:shape id="_x0000_s1045" type="#_x0000_t202" style="position:absolute;margin-left:104.8pt;margin-top:8.85pt;width:76.8pt;height:12.35pt;z-index:251674624" filled="f" strokecolor="red">
            <v:textbox>
              <w:txbxContent>
                <w:p w:rsidR="00710801" w:rsidRDefault="00710801" w:rsidP="00710801"/>
              </w:txbxContent>
            </v:textbox>
          </v:shape>
        </w:pict>
      </w:r>
      <w:r>
        <w:rPr>
          <w:noProof/>
          <w:lang w:val="de-DE"/>
        </w:rPr>
        <w:pict>
          <v:shape id="_x0000_s1044" type="#_x0000_t202" style="position:absolute;margin-left:231.2pt;margin-top:140.2pt;width:48.65pt;height:12.35pt;z-index:251673600" filled="f" strokecolor="red">
            <v:textbox>
              <w:txbxContent>
                <w:p w:rsidR="000B0220" w:rsidRDefault="000B0220" w:rsidP="000B0220"/>
              </w:txbxContent>
            </v:textbox>
          </v:shape>
        </w:pict>
      </w:r>
      <w:r>
        <w:rPr>
          <w:noProof/>
          <w:lang w:val="de-DE"/>
        </w:rPr>
        <w:pict>
          <v:shape id="_x0000_s1043" type="#_x0000_t202" style="position:absolute;margin-left:8.45pt;margin-top:140.2pt;width:48.65pt;height:12.35pt;z-index:251672576" filled="f" strokecolor="red">
            <v:textbox>
              <w:txbxContent>
                <w:p w:rsidR="000B0220" w:rsidRDefault="000B0220" w:rsidP="000B0220"/>
              </w:txbxContent>
            </v:textbox>
          </v:shape>
        </w:pict>
      </w:r>
      <w:r w:rsidR="000B0220">
        <w:rPr>
          <w:noProof/>
          <w:lang w:val="de-DE" w:eastAsia="de-DE"/>
        </w:rPr>
        <w:drawing>
          <wp:inline distT="0" distB="0" distL="0" distR="0">
            <wp:extent cx="5943600" cy="2271260"/>
            <wp:effectExtent l="19050" t="0" r="0" b="0"/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DE4" w:rsidRDefault="000B0220" w:rsidP="007153F2">
      <w:r>
        <w:t>In diesem Beispiel werden die Verdoppelungen in der Spalte „Alias Controller“ und „</w:t>
      </w:r>
      <w:proofErr w:type="spellStart"/>
      <w:r>
        <w:t>Ip-Addr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-ID“ </w:t>
      </w:r>
      <w:r w:rsidR="004D5DE4">
        <w:t xml:space="preserve">rot markiert. </w:t>
      </w:r>
    </w:p>
    <w:p w:rsidR="008E5EAA" w:rsidRDefault="004D5DE4" w:rsidP="007153F2">
      <w:r>
        <w:t>Beispiel: Info: „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Format in </w:t>
      </w:r>
      <w:proofErr w:type="spellStart"/>
      <w:r>
        <w:t>column</w:t>
      </w:r>
      <w:proofErr w:type="spellEnd"/>
      <w:r>
        <w:t xml:space="preserve"> IP-</w:t>
      </w:r>
      <w:proofErr w:type="spellStart"/>
      <w:r>
        <w:t>Addr</w:t>
      </w:r>
      <w:proofErr w:type="spellEnd"/>
      <w:r>
        <w:t>“ Status: „Error-List“</w:t>
      </w:r>
    </w:p>
    <w:p w:rsidR="004D5DE4" w:rsidRDefault="00D17908" w:rsidP="007153F2">
      <w:r>
        <w:rPr>
          <w:noProof/>
          <w:lang w:val="de-DE"/>
        </w:rPr>
        <w:lastRenderedPageBreak/>
        <w:pict>
          <v:shape id="_x0000_s1049" type="#_x0000_t202" style="position:absolute;margin-left:231.2pt;margin-top:151.9pt;width:56.35pt;height:12.35pt;z-index:251678720" filled="f" strokecolor="red">
            <v:textbox>
              <w:txbxContent>
                <w:p w:rsidR="00710801" w:rsidRDefault="00710801" w:rsidP="00710801"/>
              </w:txbxContent>
            </v:textbox>
          </v:shape>
        </w:pict>
      </w:r>
      <w:r>
        <w:rPr>
          <w:noProof/>
          <w:lang w:val="de-DE"/>
        </w:rPr>
        <w:pict>
          <v:shape id="_x0000_s1048" type="#_x0000_t202" style="position:absolute;margin-left:213.5pt;margin-top:11.15pt;width:56.35pt;height:12.35pt;z-index:251677696" filled="f" strokecolor="red">
            <v:textbox>
              <w:txbxContent>
                <w:p w:rsidR="00710801" w:rsidRDefault="00710801" w:rsidP="00710801"/>
              </w:txbxContent>
            </v:textbox>
          </v:shape>
        </w:pict>
      </w:r>
      <w:r>
        <w:rPr>
          <w:noProof/>
          <w:lang w:val="de-DE"/>
        </w:rPr>
        <w:pict>
          <v:shape id="_x0000_s1047" type="#_x0000_t202" style="position:absolute;margin-left:104.8pt;margin-top:11.15pt;width:76.8pt;height:12.35pt;z-index:251676672" filled="f" strokecolor="red">
            <v:textbox style="mso-next-textbox:#_x0000_s1047">
              <w:txbxContent>
                <w:p w:rsidR="00710801" w:rsidRDefault="00710801" w:rsidP="00710801"/>
              </w:txbxContent>
            </v:textbox>
          </v:shape>
        </w:pict>
      </w:r>
      <w:r w:rsidR="004D5DE4">
        <w:rPr>
          <w:noProof/>
          <w:lang w:val="de-DE" w:eastAsia="de-DE"/>
        </w:rPr>
        <w:drawing>
          <wp:inline distT="0" distB="0" distL="0" distR="0">
            <wp:extent cx="5943600" cy="2192331"/>
            <wp:effectExtent l="19050" t="0" r="0" b="0"/>
            <wp:docPr id="38" name="Bild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529" w:rsidRDefault="004D5DE4" w:rsidP="007153F2">
      <w:pPr>
        <w:tabs>
          <w:tab w:val="left" w:pos="5565"/>
        </w:tabs>
      </w:pPr>
      <w:r>
        <w:t xml:space="preserve">Eine von der implementierte Bedingungen war, wenn die Network Connection </w:t>
      </w:r>
      <w:proofErr w:type="spellStart"/>
      <w:r>
        <w:t>Mstp</w:t>
      </w:r>
      <w:proofErr w:type="spellEnd"/>
      <w:r>
        <w:t xml:space="preserve">-Controller oder Lon-Controller ist dann sollte die </w:t>
      </w:r>
      <w:proofErr w:type="spellStart"/>
      <w:r>
        <w:t>Ip-Addr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-ID &lt;= 255 sein. Wenn die Network Connection IP-Controller, MSTP- Router oder LON-Router ist, dann hat die Zeile </w:t>
      </w:r>
      <w:proofErr w:type="spellStart"/>
      <w:r>
        <w:t>Ip-Addr</w:t>
      </w:r>
      <w:proofErr w:type="spellEnd"/>
      <w:r>
        <w:t xml:space="preserve">, </w:t>
      </w:r>
      <w:proofErr w:type="spellStart"/>
      <w:r>
        <w:t>Node</w:t>
      </w:r>
      <w:proofErr w:type="spellEnd"/>
      <w:r>
        <w:t xml:space="preserve">-ID das IP – Format </w:t>
      </w:r>
      <w:r w:rsidR="00710801">
        <w:t>0.0.0.0 mit &lt;= 255</w:t>
      </w:r>
      <w:r>
        <w:t xml:space="preserve">. </w:t>
      </w:r>
      <w:r w:rsidR="007153F2">
        <w:tab/>
      </w:r>
    </w:p>
    <w:p w:rsidR="007153F2" w:rsidRDefault="007153F2" w:rsidP="007153F2">
      <w:pPr>
        <w:tabs>
          <w:tab w:val="left" w:pos="5565"/>
        </w:tabs>
      </w:pPr>
    </w:p>
    <w:p w:rsidR="00710801" w:rsidRDefault="00710801" w:rsidP="007153F2">
      <w:pPr>
        <w:tabs>
          <w:tab w:val="left" w:pos="5565"/>
        </w:tabs>
      </w:pPr>
    </w:p>
    <w:p w:rsidR="00710801" w:rsidRDefault="00710801" w:rsidP="007153F2">
      <w:pPr>
        <w:tabs>
          <w:tab w:val="left" w:pos="5565"/>
        </w:tabs>
      </w:pPr>
    </w:p>
    <w:p w:rsidR="00710801" w:rsidRDefault="00710801" w:rsidP="007153F2">
      <w:pPr>
        <w:tabs>
          <w:tab w:val="left" w:pos="5565"/>
        </w:tabs>
      </w:pPr>
    </w:p>
    <w:p w:rsidR="00710801" w:rsidRDefault="00710801" w:rsidP="007153F2">
      <w:pPr>
        <w:tabs>
          <w:tab w:val="left" w:pos="5565"/>
        </w:tabs>
      </w:pPr>
    </w:p>
    <w:p w:rsidR="00710801" w:rsidRDefault="00710801" w:rsidP="007153F2">
      <w:pPr>
        <w:tabs>
          <w:tab w:val="left" w:pos="5565"/>
        </w:tabs>
      </w:pPr>
      <w:r>
        <w:t>Delete ()</w:t>
      </w:r>
    </w:p>
    <w:p w:rsidR="00710801" w:rsidRPr="007153F2" w:rsidRDefault="00710801" w:rsidP="001F57D6">
      <w:r>
        <w:t>Die Funktion Delete () wird durch klicken auf den Button „Delete“ aufgerufen. Die Funktion e</w:t>
      </w:r>
      <w:r w:rsidRPr="00710801">
        <w:t xml:space="preserve">ntfernt alle EDE Daten </w:t>
      </w:r>
      <w:r w:rsidR="0097537F">
        <w:t xml:space="preserve">von </w:t>
      </w:r>
      <w:r w:rsidRPr="00710801">
        <w:t>dem ausgewählten</w:t>
      </w:r>
      <w:r>
        <w:t xml:space="preserve"> </w:t>
      </w:r>
      <w:r w:rsidR="0097537F">
        <w:t>Gerät aus der Tabelle „EDE“.</w:t>
      </w:r>
      <w:r w:rsidRPr="00710801">
        <w:t xml:space="preserve"> </w:t>
      </w:r>
      <w:r>
        <w:t xml:space="preserve"> </w:t>
      </w:r>
      <w:r w:rsidR="0097537F">
        <w:t xml:space="preserve">Zuerst muss der User eine Zeile aus der Liste auswählen und danach auf den Knopf „Delete“ klicken.  In der Tabelle „EDE“ werden alle Zeilen, wo </w:t>
      </w:r>
      <w:proofErr w:type="spellStart"/>
      <w:r w:rsidR="0097537F">
        <w:t>EDE.device</w:t>
      </w:r>
      <w:proofErr w:type="spellEnd"/>
      <w:r w:rsidR="0097537F">
        <w:t xml:space="preserve"> obj.-</w:t>
      </w:r>
      <w:proofErr w:type="spellStart"/>
      <w:r w:rsidR="0097537F">
        <w:t>instance</w:t>
      </w:r>
      <w:proofErr w:type="spellEnd"/>
      <w:r w:rsidR="0097537F">
        <w:t xml:space="preserve"> gleich ist wie die ausgewählten </w:t>
      </w:r>
      <w:proofErr w:type="spellStart"/>
      <w:r w:rsidR="0097537F">
        <w:t>TsNet</w:t>
      </w:r>
      <w:proofErr w:type="spellEnd"/>
      <w:r w:rsidR="0097537F">
        <w:t xml:space="preserve"> </w:t>
      </w:r>
      <w:proofErr w:type="spellStart"/>
      <w:r w:rsidR="0097537F">
        <w:t>Dev</w:t>
      </w:r>
      <w:proofErr w:type="spellEnd"/>
      <w:r w:rsidR="0097537F">
        <w:t>-</w:t>
      </w:r>
      <w:proofErr w:type="spellStart"/>
      <w:r w:rsidR="0097537F">
        <w:t>Inst</w:t>
      </w:r>
      <w:proofErr w:type="spellEnd"/>
      <w:r w:rsidR="0097537F">
        <w:t xml:space="preserve"> , werden aus der Tabelle EDE gelöscht, nach dem </w:t>
      </w:r>
      <w:r w:rsidR="001F57D6">
        <w:t xml:space="preserve">der Benutzer </w:t>
      </w:r>
      <w:r w:rsidR="0097537F">
        <w:t xml:space="preserve">das Löschen </w:t>
      </w:r>
      <w:r w:rsidR="001F57D6">
        <w:t>mit „</w:t>
      </w:r>
      <w:proofErr w:type="spellStart"/>
      <w:r w:rsidR="001F57D6">
        <w:t>Yes</w:t>
      </w:r>
      <w:proofErr w:type="spellEnd"/>
      <w:r w:rsidR="001F57D6">
        <w:t>“ bestätigt hat.</w:t>
      </w:r>
    </w:p>
    <w:sectPr w:rsidR="00710801" w:rsidRPr="007153F2" w:rsidSect="0036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FC6" w:rsidRDefault="00960FC6" w:rsidP="00960FC6">
      <w:pPr>
        <w:spacing w:after="0" w:line="240" w:lineRule="auto"/>
      </w:pPr>
      <w:r>
        <w:separator/>
      </w:r>
    </w:p>
  </w:endnote>
  <w:endnote w:type="continuationSeparator" w:id="0">
    <w:p w:rsidR="00960FC6" w:rsidRDefault="00960FC6" w:rsidP="00960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FC6" w:rsidRDefault="00960FC6" w:rsidP="00960FC6">
      <w:pPr>
        <w:spacing w:after="0" w:line="240" w:lineRule="auto"/>
      </w:pPr>
      <w:r>
        <w:separator/>
      </w:r>
    </w:p>
  </w:footnote>
  <w:footnote w:type="continuationSeparator" w:id="0">
    <w:p w:rsidR="00960FC6" w:rsidRDefault="00960FC6" w:rsidP="00960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06E95"/>
    <w:multiLevelType w:val="hybridMultilevel"/>
    <w:tmpl w:val="D4402340"/>
    <w:lvl w:ilvl="0" w:tplc="1C6236E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172FDC"/>
    <w:multiLevelType w:val="hybridMultilevel"/>
    <w:tmpl w:val="829E6142"/>
    <w:lvl w:ilvl="0" w:tplc="1C6236E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22F01"/>
    <w:rsid w:val="00026D2B"/>
    <w:rsid w:val="0004177A"/>
    <w:rsid w:val="0007242F"/>
    <w:rsid w:val="00093DCC"/>
    <w:rsid w:val="000B0220"/>
    <w:rsid w:val="000C4040"/>
    <w:rsid w:val="00157860"/>
    <w:rsid w:val="00161FA9"/>
    <w:rsid w:val="001B09B7"/>
    <w:rsid w:val="001F57D6"/>
    <w:rsid w:val="00222DCA"/>
    <w:rsid w:val="00241DF5"/>
    <w:rsid w:val="00242CAE"/>
    <w:rsid w:val="0025544F"/>
    <w:rsid w:val="002D10B8"/>
    <w:rsid w:val="00322F01"/>
    <w:rsid w:val="003634DE"/>
    <w:rsid w:val="00380C7D"/>
    <w:rsid w:val="003A2AD5"/>
    <w:rsid w:val="00420E96"/>
    <w:rsid w:val="004417F7"/>
    <w:rsid w:val="00454932"/>
    <w:rsid w:val="004738AB"/>
    <w:rsid w:val="004A112A"/>
    <w:rsid w:val="004D5DE4"/>
    <w:rsid w:val="004F774B"/>
    <w:rsid w:val="00542C10"/>
    <w:rsid w:val="00546AC6"/>
    <w:rsid w:val="005E0FA8"/>
    <w:rsid w:val="006011DC"/>
    <w:rsid w:val="00673C1A"/>
    <w:rsid w:val="006B36EC"/>
    <w:rsid w:val="006C5964"/>
    <w:rsid w:val="006C6626"/>
    <w:rsid w:val="00710801"/>
    <w:rsid w:val="007153F2"/>
    <w:rsid w:val="007816FC"/>
    <w:rsid w:val="007A6FCB"/>
    <w:rsid w:val="007D3716"/>
    <w:rsid w:val="0080208E"/>
    <w:rsid w:val="00830D6A"/>
    <w:rsid w:val="008362B9"/>
    <w:rsid w:val="00871BBE"/>
    <w:rsid w:val="008A4EA3"/>
    <w:rsid w:val="008C40BE"/>
    <w:rsid w:val="008E5EAA"/>
    <w:rsid w:val="00960FC6"/>
    <w:rsid w:val="00966BB2"/>
    <w:rsid w:val="0097537F"/>
    <w:rsid w:val="00983CFD"/>
    <w:rsid w:val="00995529"/>
    <w:rsid w:val="009A067A"/>
    <w:rsid w:val="009E6465"/>
    <w:rsid w:val="00A37DCC"/>
    <w:rsid w:val="00A56BB5"/>
    <w:rsid w:val="00AC50F2"/>
    <w:rsid w:val="00AF5C4A"/>
    <w:rsid w:val="00B20D92"/>
    <w:rsid w:val="00B35B24"/>
    <w:rsid w:val="00BB65CC"/>
    <w:rsid w:val="00BD1D5E"/>
    <w:rsid w:val="00BD5D6D"/>
    <w:rsid w:val="00C022D8"/>
    <w:rsid w:val="00C21789"/>
    <w:rsid w:val="00C47ABC"/>
    <w:rsid w:val="00CA45FD"/>
    <w:rsid w:val="00D17908"/>
    <w:rsid w:val="00D75F2F"/>
    <w:rsid w:val="00E44CF4"/>
    <w:rsid w:val="00FA50CF"/>
    <w:rsid w:val="00FA5376"/>
    <w:rsid w:val="00FB6A0A"/>
    <w:rsid w:val="00FC6478"/>
    <w:rsid w:val="00FE3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>
      <o:colormenu v:ext="edit" fillcolor="none" strokecolor="red"/>
    </o:shapedefaults>
    <o:shapelayout v:ext="edit">
      <o:idmap v:ext="edit" data="1"/>
      <o:rules v:ext="edit">
        <o:r id="V:Rule3" type="connector" idref="#_x0000_s1031"/>
        <o:r id="V:Rule4" type="connector" idref="#_x0000_s1034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4DE"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AC6"/>
    <w:rPr>
      <w:rFonts w:ascii="Tahoma" w:hAnsi="Tahoma" w:cs="Tahoma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semiHidden/>
    <w:unhideWhenUsed/>
    <w:rsid w:val="00960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0FC6"/>
    <w:rPr>
      <w:lang w:val="de-CH"/>
    </w:rPr>
  </w:style>
  <w:style w:type="paragraph" w:styleId="Footer">
    <w:name w:val="footer"/>
    <w:basedOn w:val="Normal"/>
    <w:link w:val="FooterChar"/>
    <w:uiPriority w:val="99"/>
    <w:semiHidden/>
    <w:unhideWhenUsed/>
    <w:rsid w:val="00960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FC6"/>
    <w:rPr>
      <w:lang w:val="de-CH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529"/>
    <w:rPr>
      <w:rFonts w:ascii="Courier New" w:eastAsia="Times New Roman" w:hAnsi="Courier New" w:cs="Courier New"/>
      <w:sz w:val="20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FA50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2B7C7A-2E26-464A-8635-3D814E572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440</Words>
  <Characters>2778</Characters>
  <Application>Microsoft Office Word</Application>
  <DocSecurity>4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AG</Company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Yilmaz</dc:creator>
  <cp:lastModifiedBy>klingerb</cp:lastModifiedBy>
  <cp:revision>2</cp:revision>
  <dcterms:created xsi:type="dcterms:W3CDTF">2016-04-05T14:46:00Z</dcterms:created>
  <dcterms:modified xsi:type="dcterms:W3CDTF">2016-04-05T14:46:00Z</dcterms:modified>
</cp:coreProperties>
</file>