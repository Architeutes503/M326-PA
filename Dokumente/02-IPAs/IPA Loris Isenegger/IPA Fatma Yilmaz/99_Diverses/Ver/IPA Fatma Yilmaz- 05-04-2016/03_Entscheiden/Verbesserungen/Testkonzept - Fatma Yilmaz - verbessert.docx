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A2" w:rsidRPr="0055299B" w:rsidRDefault="005F067D" w:rsidP="00A475A2">
      <w:pPr>
        <w:rPr>
          <w:b/>
          <w:sz w:val="24"/>
        </w:rPr>
      </w:pPr>
      <w:r w:rsidRPr="0055299B">
        <w:rPr>
          <w:b/>
          <w:sz w:val="24"/>
        </w:rPr>
        <w:t>Testkonzept</w:t>
      </w:r>
    </w:p>
    <w:p w:rsidR="005F067D" w:rsidRDefault="005F067D" w:rsidP="00A475A2">
      <w:pPr>
        <w:rPr>
          <w:b/>
        </w:rPr>
      </w:pPr>
      <w:r>
        <w:rPr>
          <w:b/>
        </w:rPr>
        <w:t xml:space="preserve">Testumgebung </w:t>
      </w:r>
    </w:p>
    <w:p w:rsidR="005F067D" w:rsidRPr="009C0968" w:rsidRDefault="009C0968" w:rsidP="00A475A2">
      <w:r w:rsidRPr="009C0968">
        <w:t>Die Testdurchführung findet in de</w:t>
      </w:r>
      <w:r>
        <w:t xml:space="preserve">r folgenden Entwicklungsumgebung, ausgelesen aus dem Microsoft Hilfsprogramm „msinfo32“, </w:t>
      </w:r>
      <w:r w:rsidRPr="009C0968">
        <w:t>statt:</w:t>
      </w:r>
    </w:p>
    <w:p w:rsidR="008540E3" w:rsidRDefault="005F067D" w:rsidP="00A475A2">
      <w:pPr>
        <w:rPr>
          <w:b/>
        </w:rPr>
      </w:pPr>
      <w:r>
        <w:rPr>
          <w:b/>
          <w:noProof/>
          <w:lang w:val="de-DE" w:eastAsia="zh-TW"/>
        </w:rPr>
        <w:drawing>
          <wp:inline distT="0" distB="0" distL="0" distR="0">
            <wp:extent cx="5207011" cy="3722991"/>
            <wp:effectExtent l="114300" t="57150" r="107939" b="67959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11" cy="3722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067D" w:rsidRDefault="009C0968" w:rsidP="00A475A2">
      <w:pPr>
        <w:rPr>
          <w:b/>
        </w:rPr>
      </w:pPr>
      <w:r>
        <w:rPr>
          <w:b/>
        </w:rPr>
        <w:t>Info</w:t>
      </w:r>
      <w:r w:rsidR="008540E3">
        <w:rPr>
          <w:b/>
        </w:rPr>
        <w:t>rmation zu Micro</w:t>
      </w:r>
      <w:r w:rsidR="00945C86">
        <w:rPr>
          <w:b/>
        </w:rPr>
        <w:t>soft Office Excel</w:t>
      </w:r>
    </w:p>
    <w:p w:rsidR="008540E3" w:rsidRDefault="008540E3" w:rsidP="00A475A2">
      <w:pPr>
        <w:rPr>
          <w:b/>
        </w:rPr>
      </w:pPr>
      <w:r>
        <w:rPr>
          <w:b/>
          <w:noProof/>
          <w:lang w:val="de-DE"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46990</wp:posOffset>
            </wp:positionV>
            <wp:extent cx="5417820" cy="2693670"/>
            <wp:effectExtent l="95250" t="95250" r="106680" b="106680"/>
            <wp:wrapTight wrapText="bothSides">
              <wp:wrapPolygon edited="0">
                <wp:start x="-380" y="-764"/>
                <wp:lineTo x="-380" y="22455"/>
                <wp:lineTo x="21873" y="22455"/>
                <wp:lineTo x="22025" y="21386"/>
                <wp:lineTo x="22025" y="1680"/>
                <wp:lineTo x="21949" y="-458"/>
                <wp:lineTo x="21873" y="-764"/>
                <wp:lineTo x="-380" y="-764"/>
              </wp:wrapPolygon>
            </wp:wrapTight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93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8540E3" w:rsidRDefault="008540E3" w:rsidP="00A475A2">
      <w:pPr>
        <w:rPr>
          <w:b/>
        </w:rPr>
      </w:pPr>
    </w:p>
    <w:p w:rsidR="00945C86" w:rsidRDefault="00945C86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2E1B72" w:rsidRDefault="002E1B72" w:rsidP="00A475A2">
      <w:pPr>
        <w:rPr>
          <w:b/>
        </w:rPr>
      </w:pPr>
    </w:p>
    <w:p w:rsidR="009C0968" w:rsidRDefault="00945C86" w:rsidP="00A475A2">
      <w:pPr>
        <w:rPr>
          <w:b/>
        </w:rPr>
      </w:pPr>
      <w:r>
        <w:rPr>
          <w:b/>
        </w:rPr>
        <w:lastRenderedPageBreak/>
        <w:t>Testdaten für „Import EDE“</w:t>
      </w:r>
    </w:p>
    <w:p w:rsidR="00945C86" w:rsidRPr="00945C86" w:rsidRDefault="00945C86" w:rsidP="00945C86">
      <w:pPr>
        <w:pStyle w:val="Listenabsatz"/>
        <w:numPr>
          <w:ilvl w:val="0"/>
          <w:numId w:val="3"/>
        </w:numPr>
      </w:pPr>
      <w:r w:rsidRPr="00945C86">
        <w:t>Cen120.csv</w:t>
      </w:r>
    </w:p>
    <w:p w:rsidR="00945C86" w:rsidRPr="00945C86" w:rsidRDefault="00945C86" w:rsidP="00945C86">
      <w:pPr>
        <w:pStyle w:val="Listenabsatz"/>
        <w:numPr>
          <w:ilvl w:val="0"/>
          <w:numId w:val="3"/>
        </w:numPr>
      </w:pPr>
      <w:proofErr w:type="spellStart"/>
      <w:r w:rsidRPr="00945C86">
        <w:t>Collaboration</w:t>
      </w:r>
      <w:proofErr w:type="spellEnd"/>
      <w:r w:rsidRPr="00945C86">
        <w:t xml:space="preserve"> V5.1 - V6-Site01'SpvrV6.csv</w:t>
      </w:r>
    </w:p>
    <w:p w:rsidR="002E1B72" w:rsidRPr="008540E3" w:rsidRDefault="00945C86" w:rsidP="002E1B72">
      <w:pPr>
        <w:pStyle w:val="Listenabsatz"/>
        <w:numPr>
          <w:ilvl w:val="0"/>
          <w:numId w:val="3"/>
        </w:numPr>
      </w:pPr>
      <w:r w:rsidRPr="00945C86">
        <w:t>MultiController.csv</w:t>
      </w:r>
    </w:p>
    <w:p w:rsidR="005F067D" w:rsidRDefault="005F067D" w:rsidP="00A475A2">
      <w:pPr>
        <w:rPr>
          <w:b/>
        </w:rPr>
      </w:pPr>
      <w:r>
        <w:rPr>
          <w:b/>
        </w:rPr>
        <w:t xml:space="preserve">Testablauf </w:t>
      </w:r>
    </w:p>
    <w:p w:rsidR="005F067D" w:rsidRDefault="002E1B72">
      <w:r>
        <w:t xml:space="preserve">Innerhalb der IPA entwickelte Module </w:t>
      </w:r>
      <w:r w:rsidR="00A475A2" w:rsidRPr="00A475A2">
        <w:t xml:space="preserve">oder angepasste Funktionen werden beim Testen überprüft. Falls Codestellen von den Änderungen betroffen  sind, werden im Visual Basic </w:t>
      </w:r>
      <w:r w:rsidR="00261216">
        <w:t xml:space="preserve">Editor </w:t>
      </w:r>
      <w:r w:rsidR="00424D91">
        <w:t xml:space="preserve">Tests </w:t>
      </w:r>
      <w:r w:rsidR="00A475A2" w:rsidRPr="00A475A2">
        <w:t xml:space="preserve">ausgeführt oder allenfalls angepasst. Falls am Ende </w:t>
      </w:r>
      <w:r w:rsidR="00261216">
        <w:t>der IPA</w:t>
      </w:r>
      <w:r w:rsidR="00424D91">
        <w:t xml:space="preserve"> </w:t>
      </w:r>
      <w:r w:rsidR="00424D91" w:rsidRPr="00A475A2">
        <w:t>oder in der Phase nach dem Abschluss dieser</w:t>
      </w:r>
      <w:r w:rsidR="00424D91">
        <w:t xml:space="preserve"> Tätigkeit</w:t>
      </w:r>
      <w:r w:rsidR="00261216">
        <w:t xml:space="preserve"> </w:t>
      </w:r>
      <w:r w:rsidR="00A475A2" w:rsidRPr="00A475A2">
        <w:t>noch Zeitreserven vorhanden sind, werden neue Funktionen</w:t>
      </w:r>
      <w:r w:rsidR="00A475A2">
        <w:t xml:space="preserve"> oder weitere Modultests implementiert. Da </w:t>
      </w:r>
      <w:r w:rsidR="00424D91">
        <w:t>für diese Arbeit aber nicht viel Zeit eingeplant wurde</w:t>
      </w:r>
      <w:r w:rsidR="005F067D">
        <w:t xml:space="preserve"> und </w:t>
      </w:r>
      <w:r w:rsidR="00261216">
        <w:t xml:space="preserve">die </w:t>
      </w:r>
      <w:r w:rsidR="005F067D">
        <w:t>Tests trotzdem wichtig sind</w:t>
      </w:r>
      <w:r w:rsidR="00A475A2">
        <w:t xml:space="preserve">, </w:t>
      </w:r>
      <w:r w:rsidR="00424D91">
        <w:t xml:space="preserve">werden </w:t>
      </w:r>
      <w:r w:rsidR="005F067D">
        <w:t>die</w:t>
      </w:r>
      <w:r w:rsidR="00424D91">
        <w:t>se</w:t>
      </w:r>
      <w:r w:rsidR="005F067D">
        <w:t xml:space="preserve"> von Hand getestet. Das Testen besteht aus zwei Komponenten</w:t>
      </w:r>
      <w:r>
        <w:t xml:space="preserve">: </w:t>
      </w:r>
    </w:p>
    <w:p w:rsidR="005F067D" w:rsidRDefault="002E1B72" w:rsidP="005F067D">
      <w:pPr>
        <w:pStyle w:val="Listenabsatz"/>
        <w:numPr>
          <w:ilvl w:val="0"/>
          <w:numId w:val="2"/>
        </w:numPr>
      </w:pPr>
      <w:r>
        <w:t>White - Box Testfälle</w:t>
      </w:r>
    </w:p>
    <w:p w:rsidR="002E1B72" w:rsidRDefault="002E1B72" w:rsidP="002E1B72">
      <w:pPr>
        <w:pStyle w:val="Listenabsatz"/>
        <w:numPr>
          <w:ilvl w:val="1"/>
          <w:numId w:val="2"/>
        </w:numPr>
      </w:pPr>
      <w:r>
        <w:t xml:space="preserve">Die </w:t>
      </w:r>
      <w:r w:rsidR="00A70D3A">
        <w:t>einzelnen</w:t>
      </w:r>
      <w:r>
        <w:t xml:space="preserve"> Testfälle wurden innerhalb </w:t>
      </w:r>
      <w:r w:rsidR="00A70D3A">
        <w:t>der IPA von der IPA-Ausführenden</w:t>
      </w:r>
      <w:r>
        <w:t xml:space="preserve"> ermittelt.</w:t>
      </w:r>
      <w:r w:rsidR="00A70D3A">
        <w:t xml:space="preserve"> Um die neuen Funktionen genau zu testen und dabei auch</w:t>
      </w:r>
      <w:r w:rsidR="006F4564">
        <w:t xml:space="preserve"> alle erstellten Funktionen gegen Fehlbedienungen und fehlerhafte Daten und Dateien zu überprüfen</w:t>
      </w:r>
      <w:r w:rsidR="00A70D3A">
        <w:t>, werden White Box Test verwendet.</w:t>
      </w:r>
      <w:r w:rsidR="006F4564">
        <w:t xml:space="preserve"> </w:t>
      </w:r>
      <w:r w:rsidR="00A70D3A">
        <w:t xml:space="preserve">Diese Tests werden  </w:t>
      </w:r>
      <w:r w:rsidR="006F4564">
        <w:t xml:space="preserve">während der Realisierungsphase </w:t>
      </w:r>
      <w:r w:rsidR="00A70D3A">
        <w:t>durchgeführt</w:t>
      </w:r>
      <w:r w:rsidR="00424D91">
        <w:t>, werden auch</w:t>
      </w:r>
      <w:r w:rsidR="00A70D3A">
        <w:t xml:space="preserve"> Fehlerfälle genau getestet. Bei Bedarf kann </w:t>
      </w:r>
      <w:r w:rsidR="001915F7">
        <w:t xml:space="preserve">die IPA-Ausführende </w:t>
      </w:r>
      <w:r w:rsidR="00261216">
        <w:t>i</w:t>
      </w:r>
      <w:r w:rsidR="00424D91">
        <w:t>m</w:t>
      </w:r>
      <w:r w:rsidR="00261216">
        <w:t xml:space="preserve"> Visual Basic Editor mit verschiedenen Möglichkeiten von Debuggen profitieren. </w:t>
      </w:r>
    </w:p>
    <w:p w:rsidR="00197D0C" w:rsidRDefault="00197D0C" w:rsidP="00197D0C">
      <w:pPr>
        <w:pStyle w:val="Listenabsatz"/>
        <w:ind w:left="1440"/>
      </w:pPr>
    </w:p>
    <w:p w:rsidR="006F4564" w:rsidRDefault="006F4564" w:rsidP="006F4564">
      <w:pPr>
        <w:pStyle w:val="Listenabsatz"/>
        <w:numPr>
          <w:ilvl w:val="0"/>
          <w:numId w:val="2"/>
        </w:numPr>
      </w:pPr>
      <w:r>
        <w:t>Akzeptanz – Testfälle</w:t>
      </w:r>
    </w:p>
    <w:p w:rsidR="0055299B" w:rsidRDefault="006F4564" w:rsidP="0055299B">
      <w:pPr>
        <w:pStyle w:val="Listenabsatz"/>
        <w:numPr>
          <w:ilvl w:val="1"/>
          <w:numId w:val="2"/>
        </w:numPr>
      </w:pPr>
      <w:r>
        <w:t xml:space="preserve">Die Testfälle wurden in der Entscheidungsphase </w:t>
      </w:r>
      <w:r w:rsidR="00197D0C">
        <w:t xml:space="preserve">mit Hilfe der gewünschten Anforderungen von Michael Speckien </w:t>
      </w:r>
      <w:r>
        <w:t>ermittelt</w:t>
      </w:r>
      <w:r w:rsidR="00197D0C">
        <w:t xml:space="preserve"> und in der Kontrollphase von einer Siemens Mitarbeiterin, die eine kurze Einführung durch den Auftraggeber erhalten wird, durchgeführt. Frau Klinger, die Testperson, wird ein Testprotokoll erhalten, </w:t>
      </w:r>
      <w:r w:rsidR="00AE1B16">
        <w:t xml:space="preserve">das </w:t>
      </w:r>
      <w:r w:rsidR="00197D0C">
        <w:t>sie während der Durchführung von einzelnen Testfällen ausfüllen soll.</w:t>
      </w:r>
    </w:p>
    <w:p w:rsidR="003244DD" w:rsidRDefault="003244DD" w:rsidP="003244DD">
      <w:r>
        <w:t>Nur die IPA relevante Tabelle „Spec-Devices“, mit de</w:t>
      </w:r>
      <w:r w:rsidR="008626A6">
        <w:t>n</w:t>
      </w:r>
      <w:r>
        <w:t xml:space="preserve"> folgenden Funktionen der Buttons, wird mit Testfällen abgedeckt: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Modify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Check List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Check Devices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Import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 xml:space="preserve">Delete 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TidyUp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Select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proofErr w:type="spellStart"/>
      <w:r>
        <w:t>Deselect</w:t>
      </w:r>
      <w:proofErr w:type="spellEnd"/>
    </w:p>
    <w:p w:rsidR="001915F7" w:rsidRDefault="001915F7" w:rsidP="003244DD">
      <w:pPr>
        <w:pStyle w:val="Listenabsatz"/>
        <w:numPr>
          <w:ilvl w:val="0"/>
          <w:numId w:val="2"/>
        </w:numPr>
      </w:pPr>
      <w:proofErr w:type="spellStart"/>
      <w:r>
        <w:t>Actualise</w:t>
      </w:r>
      <w:proofErr w:type="spellEnd"/>
      <w:r>
        <w:t xml:space="preserve"> TsNet</w:t>
      </w:r>
    </w:p>
    <w:p w:rsidR="003244DD" w:rsidRDefault="003244DD" w:rsidP="003244DD"/>
    <w:p w:rsidR="00AE1B16" w:rsidRDefault="00AE1B16" w:rsidP="00AE1B16">
      <w:r>
        <w:t xml:space="preserve">Die folgenden Funktionen </w:t>
      </w:r>
      <w:r w:rsidR="0055299B">
        <w:t xml:space="preserve">der Buttons </w:t>
      </w:r>
      <w:r>
        <w:t>sind nicht IPA relevant und wurden</w:t>
      </w:r>
      <w:r w:rsidR="008626A6">
        <w:t xml:space="preserve"> somit</w:t>
      </w:r>
      <w:bookmarkStart w:id="0" w:name="_GoBack"/>
      <w:bookmarkEnd w:id="0"/>
      <w:ins w:id="1" w:author="Fatma Yilmaz" w:date="2016-04-05T08:46:00Z">
        <w:r w:rsidR="001915F7">
          <w:t xml:space="preserve"> </w:t>
        </w:r>
      </w:ins>
      <w:r>
        <w:t xml:space="preserve">nicht mit Testfällen abgedeckt: </w:t>
      </w:r>
    </w:p>
    <w:p w:rsidR="00AE1B16" w:rsidRDefault="0055299B" w:rsidP="0055299B">
      <w:pPr>
        <w:pStyle w:val="Listenabsatz"/>
        <w:numPr>
          <w:ilvl w:val="0"/>
          <w:numId w:val="2"/>
        </w:numPr>
      </w:pPr>
      <w:r>
        <w:t>Compress</w:t>
      </w:r>
    </w:p>
    <w:p w:rsidR="0055299B" w:rsidRDefault="0055299B" w:rsidP="0055299B">
      <w:pPr>
        <w:pStyle w:val="Listenabsatz"/>
        <w:numPr>
          <w:ilvl w:val="0"/>
          <w:numId w:val="2"/>
        </w:numPr>
      </w:pPr>
      <w:r>
        <w:t xml:space="preserve">Check comm. </w:t>
      </w:r>
    </w:p>
    <w:p w:rsidR="00AE1B16" w:rsidRDefault="00D165CB" w:rsidP="00AE1B16">
      <w:r>
        <w:t>In den nachfolgenden Tabellen sind die detaillierten Erwartungen und die Testergebnisse festgehalten.</w:t>
      </w:r>
    </w:p>
    <w:p w:rsidR="00A475A2" w:rsidRPr="00A475A2" w:rsidRDefault="00A475A2">
      <w:r>
        <w:t xml:space="preserve"> </w:t>
      </w:r>
    </w:p>
    <w:sectPr w:rsidR="00A475A2" w:rsidRPr="00A475A2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36A"/>
    <w:multiLevelType w:val="hybridMultilevel"/>
    <w:tmpl w:val="F9ACE756"/>
    <w:lvl w:ilvl="0" w:tplc="3FE235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E1F4A"/>
    <w:multiLevelType w:val="hybridMultilevel"/>
    <w:tmpl w:val="83D877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F4E60"/>
    <w:multiLevelType w:val="hybridMultilevel"/>
    <w:tmpl w:val="6BA6334E"/>
    <w:lvl w:ilvl="0" w:tplc="B4C453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trackRevisions/>
  <w:defaultTabStop w:val="720"/>
  <w:hyphenationZone w:val="425"/>
  <w:characterSpacingControl w:val="doNotCompress"/>
  <w:compat/>
  <w:rsids>
    <w:rsidRoot w:val="00A475A2"/>
    <w:rsid w:val="00005472"/>
    <w:rsid w:val="00026D2B"/>
    <w:rsid w:val="0007242F"/>
    <w:rsid w:val="00093DCC"/>
    <w:rsid w:val="000C4040"/>
    <w:rsid w:val="00157860"/>
    <w:rsid w:val="00161FA9"/>
    <w:rsid w:val="001915F7"/>
    <w:rsid w:val="00197D0C"/>
    <w:rsid w:val="00241DF5"/>
    <w:rsid w:val="0025544F"/>
    <w:rsid w:val="00261216"/>
    <w:rsid w:val="002D10B8"/>
    <w:rsid w:val="002E1B72"/>
    <w:rsid w:val="003244DD"/>
    <w:rsid w:val="003634DE"/>
    <w:rsid w:val="00380C7D"/>
    <w:rsid w:val="003A2AD5"/>
    <w:rsid w:val="004137EC"/>
    <w:rsid w:val="00420E96"/>
    <w:rsid w:val="00424D91"/>
    <w:rsid w:val="004417F7"/>
    <w:rsid w:val="00454932"/>
    <w:rsid w:val="004738AB"/>
    <w:rsid w:val="004A112A"/>
    <w:rsid w:val="004F774B"/>
    <w:rsid w:val="00542C10"/>
    <w:rsid w:val="0055299B"/>
    <w:rsid w:val="005E0FA8"/>
    <w:rsid w:val="005F067D"/>
    <w:rsid w:val="006011DC"/>
    <w:rsid w:val="00673C1A"/>
    <w:rsid w:val="006B36EC"/>
    <w:rsid w:val="006C5964"/>
    <w:rsid w:val="006C6626"/>
    <w:rsid w:val="006F4564"/>
    <w:rsid w:val="007816FC"/>
    <w:rsid w:val="007A6FCB"/>
    <w:rsid w:val="007B2C39"/>
    <w:rsid w:val="007D3716"/>
    <w:rsid w:val="0080208E"/>
    <w:rsid w:val="00830D6A"/>
    <w:rsid w:val="008362B9"/>
    <w:rsid w:val="008540E3"/>
    <w:rsid w:val="008626A6"/>
    <w:rsid w:val="00871BBE"/>
    <w:rsid w:val="008C40BE"/>
    <w:rsid w:val="008E21C0"/>
    <w:rsid w:val="00945C86"/>
    <w:rsid w:val="00966BB2"/>
    <w:rsid w:val="00983CFD"/>
    <w:rsid w:val="009A067A"/>
    <w:rsid w:val="009C0968"/>
    <w:rsid w:val="009E6465"/>
    <w:rsid w:val="00A37DCC"/>
    <w:rsid w:val="00A475A2"/>
    <w:rsid w:val="00A56BB5"/>
    <w:rsid w:val="00A70D3A"/>
    <w:rsid w:val="00AC50F2"/>
    <w:rsid w:val="00AE1B16"/>
    <w:rsid w:val="00AF5C4A"/>
    <w:rsid w:val="00B20D92"/>
    <w:rsid w:val="00BA194B"/>
    <w:rsid w:val="00BB65CC"/>
    <w:rsid w:val="00BD1D5E"/>
    <w:rsid w:val="00C022D8"/>
    <w:rsid w:val="00C21789"/>
    <w:rsid w:val="00C47ABC"/>
    <w:rsid w:val="00CC430E"/>
    <w:rsid w:val="00D165CB"/>
    <w:rsid w:val="00D75F2F"/>
    <w:rsid w:val="00E44CF4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75A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067D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49884-0F52-4228-B988-B379E71C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keywords>IPA</cp:keywords>
  <cp:lastModifiedBy>Fatma Yilmaz</cp:lastModifiedBy>
  <cp:revision>10</cp:revision>
  <dcterms:created xsi:type="dcterms:W3CDTF">2016-03-24T09:00:00Z</dcterms:created>
  <dcterms:modified xsi:type="dcterms:W3CDTF">2016-04-05T06:46:00Z</dcterms:modified>
</cp:coreProperties>
</file>